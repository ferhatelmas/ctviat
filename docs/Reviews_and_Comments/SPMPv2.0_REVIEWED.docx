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4BE" w:rsidRDefault="00C404BE" w:rsidP="00812712">
      <w:pPr>
        <w:jc w:val="center"/>
        <w:rPr>
          <w:b/>
          <w:bCs/>
          <w:sz w:val="40"/>
          <w:szCs w:val="40"/>
        </w:rPr>
      </w:pPr>
    </w:p>
    <w:p w:rsidR="00C404BE" w:rsidRDefault="00C404BE" w:rsidP="00812712">
      <w:pPr>
        <w:jc w:val="center"/>
        <w:rPr>
          <w:b/>
          <w:bCs/>
          <w:sz w:val="40"/>
          <w:szCs w:val="40"/>
        </w:rPr>
      </w:pPr>
    </w:p>
    <w:p w:rsidR="007F051D" w:rsidRPr="00812712" w:rsidRDefault="00011AD8" w:rsidP="00812712">
      <w:pPr>
        <w:jc w:val="center"/>
        <w:rPr>
          <w:b/>
          <w:bCs/>
          <w:sz w:val="40"/>
          <w:szCs w:val="40"/>
        </w:rPr>
      </w:pPr>
      <w:r>
        <w:rPr>
          <w:b/>
          <w:bCs/>
          <w:sz w:val="40"/>
          <w:szCs w:val="40"/>
        </w:rPr>
        <w:t xml:space="preserve">SOFTWARE </w:t>
      </w:r>
      <w:r w:rsidR="007F051D" w:rsidRPr="00812712">
        <w:rPr>
          <w:b/>
          <w:bCs/>
          <w:sz w:val="40"/>
          <w:szCs w:val="40"/>
        </w:rPr>
        <w:t>PROJECT MANAGEMENT PLAN</w:t>
      </w:r>
    </w:p>
    <w:p w:rsidR="007F051D" w:rsidRPr="00812712" w:rsidRDefault="007F051D" w:rsidP="00812712">
      <w:pPr>
        <w:jc w:val="center"/>
        <w:rPr>
          <w:b/>
          <w:bCs/>
          <w:sz w:val="40"/>
          <w:szCs w:val="40"/>
        </w:rPr>
      </w:pPr>
      <w:r w:rsidRPr="00812712">
        <w:rPr>
          <w:b/>
          <w:bCs/>
          <w:sz w:val="40"/>
          <w:szCs w:val="40"/>
        </w:rPr>
        <w:t>FOR THE</w:t>
      </w:r>
    </w:p>
    <w:p w:rsidR="007F051D" w:rsidRPr="00812712" w:rsidRDefault="007F051D" w:rsidP="00812712">
      <w:pPr>
        <w:jc w:val="center"/>
        <w:rPr>
          <w:b/>
          <w:bCs/>
          <w:sz w:val="40"/>
          <w:szCs w:val="40"/>
        </w:rPr>
      </w:pPr>
      <w:r w:rsidRPr="00812712">
        <w:rPr>
          <w:b/>
          <w:bCs/>
          <w:sz w:val="40"/>
          <w:szCs w:val="40"/>
        </w:rPr>
        <w:t>COMPUTER TRAINING For VISUALLY IMPAIRED</w:t>
      </w:r>
    </w:p>
    <w:p w:rsidR="007F051D" w:rsidRPr="00812712" w:rsidRDefault="007F051D" w:rsidP="00812712">
      <w:pPr>
        <w:jc w:val="center"/>
        <w:rPr>
          <w:b/>
          <w:bCs/>
          <w:sz w:val="40"/>
          <w:szCs w:val="40"/>
        </w:rPr>
      </w:pPr>
      <w:r w:rsidRPr="00812712">
        <w:rPr>
          <w:b/>
          <w:bCs/>
          <w:sz w:val="40"/>
          <w:szCs w:val="40"/>
        </w:rPr>
        <w:t>AUTOMATION TOOL (CTVIAT)</w:t>
      </w:r>
    </w:p>
    <w:p w:rsidR="009F7AF7" w:rsidRPr="00812712" w:rsidRDefault="009F7AF7" w:rsidP="009F7AF7">
      <w:pPr>
        <w:jc w:val="center"/>
        <w:rPr>
          <w:b/>
          <w:bCs/>
          <w:sz w:val="28"/>
          <w:szCs w:val="28"/>
        </w:rPr>
      </w:pPr>
      <w:r>
        <w:rPr>
          <w:b/>
          <w:bCs/>
          <w:sz w:val="28"/>
          <w:szCs w:val="28"/>
        </w:rPr>
        <w:t xml:space="preserve">First Revision: </w:t>
      </w:r>
      <w:r w:rsidR="007F051D" w:rsidRPr="00812712">
        <w:rPr>
          <w:b/>
          <w:bCs/>
          <w:sz w:val="28"/>
          <w:szCs w:val="28"/>
        </w:rPr>
        <w:t>14.10.2010</w:t>
      </w:r>
      <w:r>
        <w:rPr>
          <w:b/>
          <w:bCs/>
          <w:sz w:val="28"/>
          <w:szCs w:val="28"/>
        </w:rPr>
        <w:br/>
        <w:t>Second Revision: 28/10/2010</w:t>
      </w:r>
    </w:p>
    <w:p w:rsidR="007F051D" w:rsidRPr="00812712" w:rsidRDefault="007F051D" w:rsidP="00812712">
      <w:pPr>
        <w:jc w:val="center"/>
        <w:rPr>
          <w:b/>
          <w:bCs/>
          <w:sz w:val="28"/>
          <w:szCs w:val="28"/>
        </w:rPr>
      </w:pPr>
      <w:r w:rsidRPr="00812712">
        <w:rPr>
          <w:b/>
          <w:bCs/>
          <w:sz w:val="28"/>
          <w:szCs w:val="28"/>
        </w:rPr>
        <w:t>GROUP 3</w:t>
      </w:r>
    </w:p>
    <w:p w:rsidR="007F051D" w:rsidRPr="00812712" w:rsidRDefault="007F051D" w:rsidP="00812712">
      <w:pPr>
        <w:jc w:val="center"/>
        <w:rPr>
          <w:b/>
          <w:bCs/>
          <w:sz w:val="28"/>
          <w:szCs w:val="28"/>
        </w:rPr>
      </w:pPr>
    </w:p>
    <w:p w:rsidR="007F051D" w:rsidRPr="00812712" w:rsidRDefault="007F051D" w:rsidP="00812712">
      <w:pPr>
        <w:jc w:val="center"/>
        <w:rPr>
          <w:b/>
          <w:bCs/>
          <w:sz w:val="28"/>
          <w:szCs w:val="28"/>
        </w:rPr>
      </w:pPr>
      <w:r w:rsidRPr="00812712">
        <w:rPr>
          <w:b/>
          <w:bCs/>
          <w:sz w:val="28"/>
          <w:szCs w:val="28"/>
        </w:rPr>
        <w:t>Emmar Kardeslik</w:t>
      </w:r>
    </w:p>
    <w:p w:rsidR="007F051D" w:rsidRPr="00812712" w:rsidRDefault="007F051D" w:rsidP="00812712">
      <w:pPr>
        <w:jc w:val="center"/>
        <w:rPr>
          <w:b/>
          <w:bCs/>
          <w:sz w:val="28"/>
          <w:szCs w:val="28"/>
        </w:rPr>
      </w:pPr>
      <w:r w:rsidRPr="00812712">
        <w:rPr>
          <w:b/>
          <w:bCs/>
          <w:sz w:val="28"/>
          <w:szCs w:val="28"/>
        </w:rPr>
        <w:t>Eray Saltik</w:t>
      </w:r>
    </w:p>
    <w:p w:rsidR="007F051D" w:rsidRPr="00812712" w:rsidRDefault="007F051D" w:rsidP="00812712">
      <w:pPr>
        <w:jc w:val="center"/>
        <w:rPr>
          <w:b/>
          <w:bCs/>
          <w:sz w:val="28"/>
          <w:szCs w:val="28"/>
        </w:rPr>
      </w:pPr>
      <w:r w:rsidRPr="00812712">
        <w:rPr>
          <w:b/>
          <w:bCs/>
          <w:sz w:val="28"/>
          <w:szCs w:val="28"/>
        </w:rPr>
        <w:t>Ferhat Elmas</w:t>
      </w:r>
    </w:p>
    <w:p w:rsidR="007F051D" w:rsidRPr="00812712" w:rsidRDefault="007F051D" w:rsidP="00812712">
      <w:pPr>
        <w:jc w:val="center"/>
        <w:rPr>
          <w:b/>
          <w:bCs/>
          <w:sz w:val="28"/>
          <w:szCs w:val="28"/>
        </w:rPr>
      </w:pPr>
      <w:r w:rsidRPr="00812712">
        <w:rPr>
          <w:b/>
          <w:bCs/>
          <w:sz w:val="28"/>
          <w:szCs w:val="28"/>
        </w:rPr>
        <w:t>Osman Sokuoglu</w:t>
      </w:r>
    </w:p>
    <w:p w:rsidR="007F051D" w:rsidRPr="00812712" w:rsidRDefault="007F051D" w:rsidP="00812712">
      <w:pPr>
        <w:jc w:val="center"/>
        <w:rPr>
          <w:b/>
          <w:bCs/>
          <w:sz w:val="28"/>
          <w:szCs w:val="28"/>
        </w:rPr>
      </w:pPr>
      <w:r w:rsidRPr="00812712">
        <w:rPr>
          <w:b/>
          <w:bCs/>
          <w:sz w:val="28"/>
          <w:szCs w:val="28"/>
        </w:rPr>
        <w:t>Özge Inan</w:t>
      </w:r>
    </w:p>
    <w:p w:rsidR="007F051D" w:rsidRPr="00812712" w:rsidRDefault="007F051D" w:rsidP="00812712">
      <w:pPr>
        <w:jc w:val="center"/>
        <w:rPr>
          <w:b/>
          <w:bCs/>
          <w:sz w:val="28"/>
          <w:szCs w:val="28"/>
        </w:rPr>
      </w:pPr>
    </w:p>
    <w:p w:rsidR="00433997" w:rsidRDefault="007F051D" w:rsidP="00812712">
      <w:pPr>
        <w:jc w:val="center"/>
        <w:rPr>
          <w:b/>
          <w:bCs/>
          <w:sz w:val="28"/>
          <w:szCs w:val="28"/>
        </w:rPr>
      </w:pPr>
      <w:r w:rsidRPr="00812712">
        <w:rPr>
          <w:b/>
          <w:bCs/>
          <w:sz w:val="28"/>
          <w:szCs w:val="28"/>
        </w:rPr>
        <w:t>Bogazici University</w:t>
      </w:r>
    </w:p>
    <w:p w:rsidR="006A0606" w:rsidRDefault="006A0606" w:rsidP="00C404BE">
      <w:pPr>
        <w:pStyle w:val="TOC-title"/>
        <w:jc w:val="left"/>
        <w:rPr>
          <w:rFonts w:asciiTheme="minorHAnsi" w:eastAsiaTheme="minorEastAsia" w:hAnsiTheme="minorHAnsi" w:cstheme="minorBidi"/>
          <w:bCs/>
          <w:caps w:val="0"/>
          <w:sz w:val="28"/>
          <w:szCs w:val="28"/>
          <w:lang w:val="tr-TR" w:eastAsia="tr-TR"/>
        </w:rPr>
      </w:pPr>
    </w:p>
    <w:p w:rsidR="00C404BE" w:rsidRDefault="00C404BE" w:rsidP="00C404BE">
      <w:pPr>
        <w:pStyle w:val="TOC-title"/>
        <w:jc w:val="left"/>
        <w:rPr>
          <w:rFonts w:asciiTheme="minorHAnsi" w:eastAsiaTheme="minorEastAsia" w:hAnsiTheme="minorHAnsi" w:cstheme="minorBidi"/>
          <w:bCs/>
          <w:caps w:val="0"/>
          <w:sz w:val="28"/>
          <w:szCs w:val="28"/>
          <w:lang w:val="tr-TR" w:eastAsia="tr-TR"/>
        </w:rPr>
      </w:pPr>
    </w:p>
    <w:p w:rsidR="00C404BE" w:rsidRDefault="00C404BE" w:rsidP="00C404BE">
      <w:pPr>
        <w:pStyle w:val="TOC-title"/>
        <w:jc w:val="left"/>
        <w:rPr>
          <w:rFonts w:asciiTheme="minorHAnsi" w:eastAsiaTheme="minorEastAsia" w:hAnsiTheme="minorHAnsi" w:cstheme="minorBidi"/>
          <w:bCs/>
          <w:caps w:val="0"/>
          <w:sz w:val="28"/>
          <w:szCs w:val="28"/>
          <w:lang w:val="tr-TR" w:eastAsia="tr-TR"/>
        </w:rPr>
      </w:pPr>
    </w:p>
    <w:p w:rsidR="00C404BE" w:rsidRDefault="00C404BE" w:rsidP="00C404BE">
      <w:pPr>
        <w:pStyle w:val="TOC-title"/>
        <w:jc w:val="left"/>
        <w:rPr>
          <w:rFonts w:asciiTheme="minorHAnsi" w:eastAsiaTheme="minorEastAsia" w:hAnsiTheme="minorHAnsi" w:cstheme="minorBidi"/>
          <w:bCs/>
          <w:caps w:val="0"/>
          <w:sz w:val="28"/>
          <w:szCs w:val="28"/>
          <w:lang w:val="tr-TR" w:eastAsia="tr-TR"/>
        </w:rPr>
      </w:pPr>
    </w:p>
    <w:p w:rsidR="00C404BE" w:rsidRPr="00C404BE" w:rsidRDefault="00C404BE" w:rsidP="00C404BE">
      <w:pPr>
        <w:pStyle w:val="TOC-title"/>
        <w:jc w:val="left"/>
      </w:pPr>
    </w:p>
    <w:p w:rsidR="00C404BE" w:rsidRDefault="00C404BE" w:rsidP="006A0606">
      <w:pPr>
        <w:rPr>
          <w:caps/>
        </w:rPr>
      </w:pPr>
    </w:p>
    <w:p w:rsidR="00D25CFC" w:rsidRDefault="00D25CFC" w:rsidP="006A0606">
      <w:pPr>
        <w:rPr>
          <w:caps/>
        </w:rPr>
      </w:pPr>
    </w:p>
    <w:p w:rsidR="00D25CFC" w:rsidRDefault="00D25CFC" w:rsidP="00D25CFC">
      <w:pPr>
        <w:pStyle w:val="TOC-title"/>
      </w:pPr>
      <w:r>
        <w:t>Table of Contents</w:t>
      </w:r>
    </w:p>
    <w:p w:rsidR="00D25CFC" w:rsidRDefault="00D25CFC" w:rsidP="00D25CFC">
      <w:pPr>
        <w:pStyle w:val="TOC-headings"/>
      </w:pPr>
      <w:r>
        <w:t>Section</w:t>
      </w:r>
      <w:r>
        <w:tab/>
        <w:t>Page</w:t>
      </w:r>
    </w:p>
    <w:p w:rsidR="008D79C3" w:rsidRDefault="00981C53">
      <w:pPr>
        <w:pStyle w:val="TOC1"/>
        <w:tabs>
          <w:tab w:val="left" w:pos="480"/>
        </w:tabs>
        <w:rPr>
          <w:rFonts w:asciiTheme="minorHAnsi" w:eastAsiaTheme="minorEastAsia" w:hAnsiTheme="minorHAnsi" w:cstheme="minorBidi"/>
          <w:caps w:val="0"/>
          <w:noProof/>
          <w:szCs w:val="22"/>
          <w:lang w:val="tr-TR" w:eastAsia="tr-TR"/>
        </w:rPr>
      </w:pPr>
      <w:r w:rsidRPr="00981C53">
        <w:rPr>
          <w:caps w:val="0"/>
        </w:rPr>
        <w:fldChar w:fldCharType="begin"/>
      </w:r>
      <w:r w:rsidR="00D25CFC">
        <w:rPr>
          <w:caps w:val="0"/>
        </w:rPr>
        <w:instrText xml:space="preserve"> TOC \o "1-3" \h \z </w:instrText>
      </w:r>
      <w:r w:rsidRPr="00981C53">
        <w:rPr>
          <w:caps w:val="0"/>
        </w:rPr>
        <w:fldChar w:fldCharType="separate"/>
      </w:r>
      <w:hyperlink w:anchor="_Toc276462587" w:history="1">
        <w:r w:rsidR="008D79C3" w:rsidRPr="003F5680">
          <w:rPr>
            <w:rStyle w:val="Hyperlink"/>
            <w:noProof/>
          </w:rPr>
          <w:t>1.</w:t>
        </w:r>
        <w:r w:rsidR="008D79C3">
          <w:rPr>
            <w:rFonts w:asciiTheme="minorHAnsi" w:eastAsiaTheme="minorEastAsia" w:hAnsiTheme="minorHAnsi" w:cstheme="minorBidi"/>
            <w:caps w:val="0"/>
            <w:noProof/>
            <w:szCs w:val="22"/>
            <w:lang w:val="tr-TR" w:eastAsia="tr-TR"/>
          </w:rPr>
          <w:tab/>
        </w:r>
        <w:r w:rsidR="008D79C3" w:rsidRPr="003F5680">
          <w:rPr>
            <w:rStyle w:val="Hyperlink"/>
            <w:noProof/>
          </w:rPr>
          <w:t>OVERVİEW</w:t>
        </w:r>
        <w:r w:rsidR="008D79C3">
          <w:rPr>
            <w:noProof/>
            <w:webHidden/>
          </w:rPr>
          <w:tab/>
        </w:r>
        <w:r>
          <w:rPr>
            <w:noProof/>
            <w:webHidden/>
          </w:rPr>
          <w:fldChar w:fldCharType="begin"/>
        </w:r>
        <w:r w:rsidR="008D79C3">
          <w:rPr>
            <w:noProof/>
            <w:webHidden/>
          </w:rPr>
          <w:instrText xml:space="preserve"> PAGEREF _Toc276462587 \h </w:instrText>
        </w:r>
        <w:r>
          <w:rPr>
            <w:noProof/>
            <w:webHidden/>
          </w:rPr>
        </w:r>
        <w:r>
          <w:rPr>
            <w:noProof/>
            <w:webHidden/>
          </w:rPr>
          <w:fldChar w:fldCharType="separate"/>
        </w:r>
        <w:r w:rsidR="008D79C3">
          <w:rPr>
            <w:noProof/>
            <w:webHidden/>
          </w:rPr>
          <w:t>4</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88" w:history="1">
        <w:r w:rsidR="008D79C3" w:rsidRPr="003F5680">
          <w:rPr>
            <w:rStyle w:val="Hyperlink"/>
            <w:noProof/>
          </w:rPr>
          <w:t>1.1 Project Summary</w:t>
        </w:r>
        <w:r w:rsidR="008D79C3">
          <w:rPr>
            <w:noProof/>
            <w:webHidden/>
          </w:rPr>
          <w:tab/>
        </w:r>
        <w:r>
          <w:rPr>
            <w:noProof/>
            <w:webHidden/>
          </w:rPr>
          <w:fldChar w:fldCharType="begin"/>
        </w:r>
        <w:r w:rsidR="008D79C3">
          <w:rPr>
            <w:noProof/>
            <w:webHidden/>
          </w:rPr>
          <w:instrText xml:space="preserve"> PAGEREF _Toc276462588 \h </w:instrText>
        </w:r>
        <w:r>
          <w:rPr>
            <w:noProof/>
            <w:webHidden/>
          </w:rPr>
        </w:r>
        <w:r>
          <w:rPr>
            <w:noProof/>
            <w:webHidden/>
          </w:rPr>
          <w:fldChar w:fldCharType="separate"/>
        </w:r>
        <w:r w:rsidR="008D79C3">
          <w:rPr>
            <w:noProof/>
            <w:webHidden/>
          </w:rPr>
          <w:t>4</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89" w:history="1">
        <w:r w:rsidR="008D79C3" w:rsidRPr="003F5680">
          <w:rPr>
            <w:rStyle w:val="Hyperlink"/>
            <w:noProof/>
          </w:rPr>
          <w:t>1.1.1 Purpose of the System</w:t>
        </w:r>
        <w:r w:rsidR="008D79C3">
          <w:rPr>
            <w:noProof/>
            <w:webHidden/>
          </w:rPr>
          <w:tab/>
        </w:r>
        <w:r>
          <w:rPr>
            <w:noProof/>
            <w:webHidden/>
          </w:rPr>
          <w:fldChar w:fldCharType="begin"/>
        </w:r>
        <w:r w:rsidR="008D79C3">
          <w:rPr>
            <w:noProof/>
            <w:webHidden/>
          </w:rPr>
          <w:instrText xml:space="preserve"> PAGEREF _Toc276462589 \h </w:instrText>
        </w:r>
        <w:r>
          <w:rPr>
            <w:noProof/>
            <w:webHidden/>
          </w:rPr>
        </w:r>
        <w:r>
          <w:rPr>
            <w:noProof/>
            <w:webHidden/>
          </w:rPr>
          <w:fldChar w:fldCharType="separate"/>
        </w:r>
        <w:r w:rsidR="008D79C3">
          <w:rPr>
            <w:noProof/>
            <w:webHidden/>
          </w:rPr>
          <w:t>4</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90" w:history="1">
        <w:r w:rsidR="008D79C3" w:rsidRPr="003F5680">
          <w:rPr>
            <w:rStyle w:val="Hyperlink"/>
            <w:noProof/>
          </w:rPr>
          <w:t>1.1.2 Scope of the System</w:t>
        </w:r>
        <w:r w:rsidR="008D79C3">
          <w:rPr>
            <w:noProof/>
            <w:webHidden/>
          </w:rPr>
          <w:tab/>
        </w:r>
        <w:r>
          <w:rPr>
            <w:noProof/>
            <w:webHidden/>
          </w:rPr>
          <w:fldChar w:fldCharType="begin"/>
        </w:r>
        <w:r w:rsidR="008D79C3">
          <w:rPr>
            <w:noProof/>
            <w:webHidden/>
          </w:rPr>
          <w:instrText xml:space="preserve"> PAGEREF _Toc276462590 \h </w:instrText>
        </w:r>
        <w:r>
          <w:rPr>
            <w:noProof/>
            <w:webHidden/>
          </w:rPr>
        </w:r>
        <w:r>
          <w:rPr>
            <w:noProof/>
            <w:webHidden/>
          </w:rPr>
          <w:fldChar w:fldCharType="separate"/>
        </w:r>
        <w:r w:rsidR="008D79C3">
          <w:rPr>
            <w:noProof/>
            <w:webHidden/>
          </w:rPr>
          <w:t>5</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91" w:history="1">
        <w:r w:rsidR="008D79C3" w:rsidRPr="003F5680">
          <w:rPr>
            <w:rStyle w:val="Hyperlink"/>
            <w:noProof/>
          </w:rPr>
          <w:t>1.1.3 Objective and Success Criteria</w:t>
        </w:r>
        <w:r w:rsidR="008D79C3">
          <w:rPr>
            <w:noProof/>
            <w:webHidden/>
          </w:rPr>
          <w:tab/>
        </w:r>
        <w:r>
          <w:rPr>
            <w:noProof/>
            <w:webHidden/>
          </w:rPr>
          <w:fldChar w:fldCharType="begin"/>
        </w:r>
        <w:r w:rsidR="008D79C3">
          <w:rPr>
            <w:noProof/>
            <w:webHidden/>
          </w:rPr>
          <w:instrText xml:space="preserve"> PAGEREF _Toc276462591 \h </w:instrText>
        </w:r>
        <w:r>
          <w:rPr>
            <w:noProof/>
            <w:webHidden/>
          </w:rPr>
        </w:r>
        <w:r>
          <w:rPr>
            <w:noProof/>
            <w:webHidden/>
          </w:rPr>
          <w:fldChar w:fldCharType="separate"/>
        </w:r>
        <w:r w:rsidR="008D79C3">
          <w:rPr>
            <w:noProof/>
            <w:webHidden/>
          </w:rPr>
          <w:t>5</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92" w:history="1">
        <w:r w:rsidR="008D79C3" w:rsidRPr="003F5680">
          <w:rPr>
            <w:rStyle w:val="Hyperlink"/>
            <w:noProof/>
          </w:rPr>
          <w:t>1.1.4 Assumptions and Constraints</w:t>
        </w:r>
        <w:r w:rsidR="008D79C3">
          <w:rPr>
            <w:noProof/>
            <w:webHidden/>
          </w:rPr>
          <w:tab/>
        </w:r>
        <w:r>
          <w:rPr>
            <w:noProof/>
            <w:webHidden/>
          </w:rPr>
          <w:fldChar w:fldCharType="begin"/>
        </w:r>
        <w:r w:rsidR="008D79C3">
          <w:rPr>
            <w:noProof/>
            <w:webHidden/>
          </w:rPr>
          <w:instrText xml:space="preserve"> PAGEREF _Toc276462592 \h </w:instrText>
        </w:r>
        <w:r>
          <w:rPr>
            <w:noProof/>
            <w:webHidden/>
          </w:rPr>
        </w:r>
        <w:r>
          <w:rPr>
            <w:noProof/>
            <w:webHidden/>
          </w:rPr>
          <w:fldChar w:fldCharType="separate"/>
        </w:r>
        <w:r w:rsidR="008D79C3">
          <w:rPr>
            <w:noProof/>
            <w:webHidden/>
          </w:rPr>
          <w:t>5</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93" w:history="1">
        <w:r w:rsidR="008D79C3" w:rsidRPr="003F5680">
          <w:rPr>
            <w:rStyle w:val="Hyperlink"/>
            <w:noProof/>
          </w:rPr>
          <w:t>1.1.5 Project Deliverables</w:t>
        </w:r>
        <w:r w:rsidR="008D79C3">
          <w:rPr>
            <w:noProof/>
            <w:webHidden/>
          </w:rPr>
          <w:tab/>
        </w:r>
        <w:r>
          <w:rPr>
            <w:noProof/>
            <w:webHidden/>
          </w:rPr>
          <w:fldChar w:fldCharType="begin"/>
        </w:r>
        <w:r w:rsidR="008D79C3">
          <w:rPr>
            <w:noProof/>
            <w:webHidden/>
          </w:rPr>
          <w:instrText xml:space="preserve"> PAGEREF _Toc276462593 \h </w:instrText>
        </w:r>
        <w:r>
          <w:rPr>
            <w:noProof/>
            <w:webHidden/>
          </w:rPr>
        </w:r>
        <w:r>
          <w:rPr>
            <w:noProof/>
            <w:webHidden/>
          </w:rPr>
          <w:fldChar w:fldCharType="separate"/>
        </w:r>
        <w:r w:rsidR="008D79C3">
          <w:rPr>
            <w:noProof/>
            <w:webHidden/>
          </w:rPr>
          <w:t>5</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94" w:history="1">
        <w:r w:rsidR="008D79C3" w:rsidRPr="003F5680">
          <w:rPr>
            <w:rStyle w:val="Hyperlink"/>
            <w:noProof/>
          </w:rPr>
          <w:t>1.1.6 Schedule &amp; Budget Summary</w:t>
        </w:r>
        <w:r w:rsidR="008D79C3">
          <w:rPr>
            <w:noProof/>
            <w:webHidden/>
          </w:rPr>
          <w:tab/>
        </w:r>
        <w:r>
          <w:rPr>
            <w:noProof/>
            <w:webHidden/>
          </w:rPr>
          <w:fldChar w:fldCharType="begin"/>
        </w:r>
        <w:r w:rsidR="008D79C3">
          <w:rPr>
            <w:noProof/>
            <w:webHidden/>
          </w:rPr>
          <w:instrText xml:space="preserve"> PAGEREF _Toc276462594 \h </w:instrText>
        </w:r>
        <w:r>
          <w:rPr>
            <w:noProof/>
            <w:webHidden/>
          </w:rPr>
        </w:r>
        <w:r>
          <w:rPr>
            <w:noProof/>
            <w:webHidden/>
          </w:rPr>
          <w:fldChar w:fldCharType="separate"/>
        </w:r>
        <w:r w:rsidR="008D79C3">
          <w:rPr>
            <w:noProof/>
            <w:webHidden/>
          </w:rPr>
          <w:t>6</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95" w:history="1">
        <w:r w:rsidR="008D79C3" w:rsidRPr="003F5680">
          <w:rPr>
            <w:rStyle w:val="Hyperlink"/>
            <w:noProof/>
          </w:rPr>
          <w:t>1.2 Evolution of Project Management Plan</w:t>
        </w:r>
        <w:r w:rsidR="008D79C3">
          <w:rPr>
            <w:noProof/>
            <w:webHidden/>
          </w:rPr>
          <w:tab/>
        </w:r>
        <w:r>
          <w:rPr>
            <w:noProof/>
            <w:webHidden/>
          </w:rPr>
          <w:fldChar w:fldCharType="begin"/>
        </w:r>
        <w:r w:rsidR="008D79C3">
          <w:rPr>
            <w:noProof/>
            <w:webHidden/>
          </w:rPr>
          <w:instrText xml:space="preserve"> PAGEREF _Toc276462595 \h </w:instrText>
        </w:r>
        <w:r>
          <w:rPr>
            <w:noProof/>
            <w:webHidden/>
          </w:rPr>
        </w:r>
        <w:r>
          <w:rPr>
            <w:noProof/>
            <w:webHidden/>
          </w:rPr>
          <w:fldChar w:fldCharType="separate"/>
        </w:r>
        <w:r w:rsidR="008D79C3">
          <w:rPr>
            <w:noProof/>
            <w:webHidden/>
          </w:rPr>
          <w:t>6</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96" w:history="1">
        <w:r w:rsidR="008D79C3" w:rsidRPr="003F5680">
          <w:rPr>
            <w:rStyle w:val="Hyperlink"/>
            <w:noProof/>
          </w:rPr>
          <w:t>1.3 Document Structure</w:t>
        </w:r>
        <w:r w:rsidR="008D79C3">
          <w:rPr>
            <w:noProof/>
            <w:webHidden/>
          </w:rPr>
          <w:tab/>
        </w:r>
        <w:r>
          <w:rPr>
            <w:noProof/>
            <w:webHidden/>
          </w:rPr>
          <w:fldChar w:fldCharType="begin"/>
        </w:r>
        <w:r w:rsidR="008D79C3">
          <w:rPr>
            <w:noProof/>
            <w:webHidden/>
          </w:rPr>
          <w:instrText xml:space="preserve"> PAGEREF _Toc276462596 \h </w:instrText>
        </w:r>
        <w:r>
          <w:rPr>
            <w:noProof/>
            <w:webHidden/>
          </w:rPr>
        </w:r>
        <w:r>
          <w:rPr>
            <w:noProof/>
            <w:webHidden/>
          </w:rPr>
          <w:fldChar w:fldCharType="separate"/>
        </w:r>
        <w:r w:rsidR="008D79C3">
          <w:rPr>
            <w:noProof/>
            <w:webHidden/>
          </w:rPr>
          <w:t>7</w:t>
        </w:r>
        <w:r>
          <w:rPr>
            <w:noProof/>
            <w:webHidden/>
          </w:rPr>
          <w:fldChar w:fldCharType="end"/>
        </w:r>
      </w:hyperlink>
    </w:p>
    <w:p w:rsidR="008D79C3" w:rsidRDefault="00981C53">
      <w:pPr>
        <w:pStyle w:val="TOC1"/>
        <w:tabs>
          <w:tab w:val="left" w:pos="480"/>
        </w:tabs>
        <w:rPr>
          <w:rFonts w:asciiTheme="minorHAnsi" w:eastAsiaTheme="minorEastAsia" w:hAnsiTheme="minorHAnsi" w:cstheme="minorBidi"/>
          <w:caps w:val="0"/>
          <w:noProof/>
          <w:szCs w:val="22"/>
          <w:lang w:val="tr-TR" w:eastAsia="tr-TR"/>
        </w:rPr>
      </w:pPr>
      <w:hyperlink w:anchor="_Toc276462597" w:history="1">
        <w:r w:rsidR="008D79C3" w:rsidRPr="003F5680">
          <w:rPr>
            <w:rStyle w:val="Hyperlink"/>
            <w:noProof/>
          </w:rPr>
          <w:t>2.</w:t>
        </w:r>
        <w:r w:rsidR="008D79C3">
          <w:rPr>
            <w:rFonts w:asciiTheme="minorHAnsi" w:eastAsiaTheme="minorEastAsia" w:hAnsiTheme="minorHAnsi" w:cstheme="minorBidi"/>
            <w:caps w:val="0"/>
            <w:noProof/>
            <w:szCs w:val="22"/>
            <w:lang w:val="tr-TR" w:eastAsia="tr-TR"/>
          </w:rPr>
          <w:tab/>
        </w:r>
        <w:r w:rsidR="008D79C3" w:rsidRPr="003F5680">
          <w:rPr>
            <w:rStyle w:val="Hyperlink"/>
            <w:noProof/>
          </w:rPr>
          <w:t>REFERENCE MATERIALS</w:t>
        </w:r>
        <w:r w:rsidR="008D79C3">
          <w:rPr>
            <w:noProof/>
            <w:webHidden/>
          </w:rPr>
          <w:tab/>
        </w:r>
        <w:r>
          <w:rPr>
            <w:noProof/>
            <w:webHidden/>
          </w:rPr>
          <w:fldChar w:fldCharType="begin"/>
        </w:r>
        <w:r w:rsidR="008D79C3">
          <w:rPr>
            <w:noProof/>
            <w:webHidden/>
          </w:rPr>
          <w:instrText xml:space="preserve"> PAGEREF _Toc276462597 \h </w:instrText>
        </w:r>
        <w:r>
          <w:rPr>
            <w:noProof/>
            <w:webHidden/>
          </w:rPr>
        </w:r>
        <w:r>
          <w:rPr>
            <w:noProof/>
            <w:webHidden/>
          </w:rPr>
          <w:fldChar w:fldCharType="separate"/>
        </w:r>
        <w:r w:rsidR="008D79C3">
          <w:rPr>
            <w:noProof/>
            <w:webHidden/>
          </w:rPr>
          <w:t>7</w:t>
        </w:r>
        <w:r>
          <w:rPr>
            <w:noProof/>
            <w:webHidden/>
          </w:rPr>
          <w:fldChar w:fldCharType="end"/>
        </w:r>
      </w:hyperlink>
    </w:p>
    <w:p w:rsidR="008D79C3" w:rsidRDefault="00981C53">
      <w:pPr>
        <w:pStyle w:val="TOC1"/>
        <w:tabs>
          <w:tab w:val="left" w:pos="480"/>
        </w:tabs>
        <w:rPr>
          <w:rFonts w:asciiTheme="minorHAnsi" w:eastAsiaTheme="minorEastAsia" w:hAnsiTheme="minorHAnsi" w:cstheme="minorBidi"/>
          <w:caps w:val="0"/>
          <w:noProof/>
          <w:szCs w:val="22"/>
          <w:lang w:val="tr-TR" w:eastAsia="tr-TR"/>
        </w:rPr>
      </w:pPr>
      <w:hyperlink w:anchor="_Toc276462598" w:history="1">
        <w:r w:rsidR="008D79C3" w:rsidRPr="003F5680">
          <w:rPr>
            <w:rStyle w:val="Hyperlink"/>
            <w:noProof/>
          </w:rPr>
          <w:t>3.</w:t>
        </w:r>
        <w:r w:rsidR="008D79C3">
          <w:rPr>
            <w:rFonts w:asciiTheme="minorHAnsi" w:eastAsiaTheme="minorEastAsia" w:hAnsiTheme="minorHAnsi" w:cstheme="minorBidi"/>
            <w:caps w:val="0"/>
            <w:noProof/>
            <w:szCs w:val="22"/>
            <w:lang w:val="tr-TR" w:eastAsia="tr-TR"/>
          </w:rPr>
          <w:tab/>
        </w:r>
        <w:r w:rsidR="008D79C3" w:rsidRPr="003F5680">
          <w:rPr>
            <w:rStyle w:val="Hyperlink"/>
            <w:noProof/>
          </w:rPr>
          <w:t>DEFINITIONS and ACCRONYMS</w:t>
        </w:r>
        <w:r w:rsidR="008D79C3">
          <w:rPr>
            <w:noProof/>
            <w:webHidden/>
          </w:rPr>
          <w:tab/>
        </w:r>
        <w:r>
          <w:rPr>
            <w:noProof/>
            <w:webHidden/>
          </w:rPr>
          <w:fldChar w:fldCharType="begin"/>
        </w:r>
        <w:r w:rsidR="008D79C3">
          <w:rPr>
            <w:noProof/>
            <w:webHidden/>
          </w:rPr>
          <w:instrText xml:space="preserve"> PAGEREF _Toc276462598 \h </w:instrText>
        </w:r>
        <w:r>
          <w:rPr>
            <w:noProof/>
            <w:webHidden/>
          </w:rPr>
        </w:r>
        <w:r>
          <w:rPr>
            <w:noProof/>
            <w:webHidden/>
          </w:rPr>
          <w:fldChar w:fldCharType="separate"/>
        </w:r>
        <w:r w:rsidR="008D79C3">
          <w:rPr>
            <w:noProof/>
            <w:webHidden/>
          </w:rPr>
          <w:t>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599" w:history="1">
        <w:r w:rsidR="008D79C3" w:rsidRPr="003F5680">
          <w:rPr>
            <w:rStyle w:val="Hyperlink"/>
            <w:noProof/>
          </w:rPr>
          <w:t>4. PROJECT ORGANIZATION</w:t>
        </w:r>
        <w:r w:rsidR="008D79C3">
          <w:rPr>
            <w:noProof/>
            <w:webHidden/>
          </w:rPr>
          <w:tab/>
        </w:r>
        <w:r>
          <w:rPr>
            <w:noProof/>
            <w:webHidden/>
          </w:rPr>
          <w:fldChar w:fldCharType="begin"/>
        </w:r>
        <w:r w:rsidR="008D79C3">
          <w:rPr>
            <w:noProof/>
            <w:webHidden/>
          </w:rPr>
          <w:instrText xml:space="preserve"> PAGEREF _Toc276462599 \h </w:instrText>
        </w:r>
        <w:r>
          <w:rPr>
            <w:noProof/>
            <w:webHidden/>
          </w:rPr>
        </w:r>
        <w:r>
          <w:rPr>
            <w:noProof/>
            <w:webHidden/>
          </w:rPr>
          <w:fldChar w:fldCharType="separate"/>
        </w:r>
        <w:r w:rsidR="008D79C3">
          <w:rPr>
            <w:noProof/>
            <w:webHidden/>
          </w:rPr>
          <w:t>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0" w:history="1">
        <w:r w:rsidR="008D79C3" w:rsidRPr="003F5680">
          <w:rPr>
            <w:rStyle w:val="Hyperlink"/>
            <w:noProof/>
          </w:rPr>
          <w:t>4.1 External Interfaces</w:t>
        </w:r>
        <w:r w:rsidR="008D79C3">
          <w:rPr>
            <w:noProof/>
            <w:webHidden/>
          </w:rPr>
          <w:tab/>
        </w:r>
        <w:r>
          <w:rPr>
            <w:noProof/>
            <w:webHidden/>
          </w:rPr>
          <w:fldChar w:fldCharType="begin"/>
        </w:r>
        <w:r w:rsidR="008D79C3">
          <w:rPr>
            <w:noProof/>
            <w:webHidden/>
          </w:rPr>
          <w:instrText xml:space="preserve"> PAGEREF _Toc276462600 \h </w:instrText>
        </w:r>
        <w:r>
          <w:rPr>
            <w:noProof/>
            <w:webHidden/>
          </w:rPr>
        </w:r>
        <w:r>
          <w:rPr>
            <w:noProof/>
            <w:webHidden/>
          </w:rPr>
          <w:fldChar w:fldCharType="separate"/>
        </w:r>
        <w:r w:rsidR="008D79C3">
          <w:rPr>
            <w:noProof/>
            <w:webHidden/>
          </w:rPr>
          <w:t>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1" w:history="1">
        <w:r w:rsidR="008D79C3" w:rsidRPr="003F5680">
          <w:rPr>
            <w:rStyle w:val="Hyperlink"/>
            <w:noProof/>
          </w:rPr>
          <w:t>4.2 Internal Structure</w:t>
        </w:r>
        <w:r w:rsidR="008D79C3">
          <w:rPr>
            <w:noProof/>
            <w:webHidden/>
          </w:rPr>
          <w:tab/>
        </w:r>
        <w:r>
          <w:rPr>
            <w:noProof/>
            <w:webHidden/>
          </w:rPr>
          <w:fldChar w:fldCharType="begin"/>
        </w:r>
        <w:r w:rsidR="008D79C3">
          <w:rPr>
            <w:noProof/>
            <w:webHidden/>
          </w:rPr>
          <w:instrText xml:space="preserve"> PAGEREF _Toc276462601 \h </w:instrText>
        </w:r>
        <w:r>
          <w:rPr>
            <w:noProof/>
            <w:webHidden/>
          </w:rPr>
        </w:r>
        <w:r>
          <w:rPr>
            <w:noProof/>
            <w:webHidden/>
          </w:rPr>
          <w:fldChar w:fldCharType="separate"/>
        </w:r>
        <w:r w:rsidR="008D79C3">
          <w:rPr>
            <w:noProof/>
            <w:webHidden/>
          </w:rPr>
          <w:t>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2" w:history="1">
        <w:r w:rsidR="008D79C3" w:rsidRPr="003F5680">
          <w:rPr>
            <w:rStyle w:val="Hyperlink"/>
            <w:noProof/>
          </w:rPr>
          <w:t>4.3 Roles and Responsibilities</w:t>
        </w:r>
        <w:r w:rsidR="008D79C3">
          <w:rPr>
            <w:noProof/>
            <w:webHidden/>
          </w:rPr>
          <w:tab/>
        </w:r>
        <w:r>
          <w:rPr>
            <w:noProof/>
            <w:webHidden/>
          </w:rPr>
          <w:fldChar w:fldCharType="begin"/>
        </w:r>
        <w:r w:rsidR="008D79C3">
          <w:rPr>
            <w:noProof/>
            <w:webHidden/>
          </w:rPr>
          <w:instrText xml:space="preserve"> PAGEREF _Toc276462602 \h </w:instrText>
        </w:r>
        <w:r>
          <w:rPr>
            <w:noProof/>
            <w:webHidden/>
          </w:rPr>
        </w:r>
        <w:r>
          <w:rPr>
            <w:noProof/>
            <w:webHidden/>
          </w:rPr>
          <w:fldChar w:fldCharType="separate"/>
        </w:r>
        <w:r w:rsidR="008D79C3">
          <w:rPr>
            <w:noProof/>
            <w:webHidden/>
          </w:rPr>
          <w:t>9</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3" w:history="1">
        <w:r w:rsidR="008D79C3" w:rsidRPr="003F5680">
          <w:rPr>
            <w:rStyle w:val="Hyperlink"/>
            <w:noProof/>
          </w:rPr>
          <w:t>5. MANAGERIAL PROCESS PLAN</w:t>
        </w:r>
        <w:r w:rsidR="008D79C3">
          <w:rPr>
            <w:noProof/>
            <w:webHidden/>
          </w:rPr>
          <w:tab/>
        </w:r>
        <w:r>
          <w:rPr>
            <w:noProof/>
            <w:webHidden/>
          </w:rPr>
          <w:fldChar w:fldCharType="begin"/>
        </w:r>
        <w:r w:rsidR="008D79C3">
          <w:rPr>
            <w:noProof/>
            <w:webHidden/>
          </w:rPr>
          <w:instrText xml:space="preserve"> PAGEREF _Toc276462603 \h </w:instrText>
        </w:r>
        <w:r>
          <w:rPr>
            <w:noProof/>
            <w:webHidden/>
          </w:rPr>
        </w:r>
        <w:r>
          <w:rPr>
            <w:noProof/>
            <w:webHidden/>
          </w:rPr>
          <w:fldChar w:fldCharType="separate"/>
        </w:r>
        <w:r w:rsidR="008D79C3">
          <w:rPr>
            <w:noProof/>
            <w:webHidden/>
          </w:rPr>
          <w:t>9</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4" w:history="1">
        <w:r w:rsidR="008D79C3" w:rsidRPr="003F5680">
          <w:rPr>
            <w:rStyle w:val="Hyperlink"/>
            <w:noProof/>
          </w:rPr>
          <w:t>5.1 Start-up Plan</w:t>
        </w:r>
        <w:r w:rsidR="008D79C3">
          <w:rPr>
            <w:noProof/>
            <w:webHidden/>
          </w:rPr>
          <w:tab/>
        </w:r>
        <w:r>
          <w:rPr>
            <w:noProof/>
            <w:webHidden/>
          </w:rPr>
          <w:fldChar w:fldCharType="begin"/>
        </w:r>
        <w:r w:rsidR="008D79C3">
          <w:rPr>
            <w:noProof/>
            <w:webHidden/>
          </w:rPr>
          <w:instrText xml:space="preserve"> PAGEREF _Toc276462604 \h </w:instrText>
        </w:r>
        <w:r>
          <w:rPr>
            <w:noProof/>
            <w:webHidden/>
          </w:rPr>
        </w:r>
        <w:r>
          <w:rPr>
            <w:noProof/>
            <w:webHidden/>
          </w:rPr>
          <w:fldChar w:fldCharType="separate"/>
        </w:r>
        <w:r w:rsidR="008D79C3">
          <w:rPr>
            <w:noProof/>
            <w:webHidden/>
          </w:rPr>
          <w:t>9</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5" w:history="1">
        <w:r w:rsidR="008D79C3" w:rsidRPr="003F5680">
          <w:rPr>
            <w:rStyle w:val="Hyperlink"/>
            <w:noProof/>
          </w:rPr>
          <w:t>5.1.1 Estimation Plan</w:t>
        </w:r>
        <w:r w:rsidR="008D79C3">
          <w:rPr>
            <w:noProof/>
            <w:webHidden/>
          </w:rPr>
          <w:tab/>
        </w:r>
        <w:r>
          <w:rPr>
            <w:noProof/>
            <w:webHidden/>
          </w:rPr>
          <w:fldChar w:fldCharType="begin"/>
        </w:r>
        <w:r w:rsidR="008D79C3">
          <w:rPr>
            <w:noProof/>
            <w:webHidden/>
          </w:rPr>
          <w:instrText xml:space="preserve"> PAGEREF _Toc276462605 \h </w:instrText>
        </w:r>
        <w:r>
          <w:rPr>
            <w:noProof/>
            <w:webHidden/>
          </w:rPr>
        </w:r>
        <w:r>
          <w:rPr>
            <w:noProof/>
            <w:webHidden/>
          </w:rPr>
          <w:fldChar w:fldCharType="separate"/>
        </w:r>
        <w:r w:rsidR="008D79C3">
          <w:rPr>
            <w:noProof/>
            <w:webHidden/>
          </w:rPr>
          <w:t>9</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6" w:history="1">
        <w:r w:rsidR="008D79C3" w:rsidRPr="003F5680">
          <w:rPr>
            <w:rStyle w:val="Hyperlink"/>
            <w:noProof/>
          </w:rPr>
          <w:t>5.1.2 Stuffing Plan</w:t>
        </w:r>
        <w:r w:rsidR="008D79C3">
          <w:rPr>
            <w:noProof/>
            <w:webHidden/>
          </w:rPr>
          <w:tab/>
        </w:r>
        <w:r>
          <w:rPr>
            <w:noProof/>
            <w:webHidden/>
          </w:rPr>
          <w:fldChar w:fldCharType="begin"/>
        </w:r>
        <w:r w:rsidR="008D79C3">
          <w:rPr>
            <w:noProof/>
            <w:webHidden/>
          </w:rPr>
          <w:instrText xml:space="preserve"> PAGEREF _Toc276462606 \h </w:instrText>
        </w:r>
        <w:r>
          <w:rPr>
            <w:noProof/>
            <w:webHidden/>
          </w:rPr>
        </w:r>
        <w:r>
          <w:rPr>
            <w:noProof/>
            <w:webHidden/>
          </w:rPr>
          <w:fldChar w:fldCharType="separate"/>
        </w:r>
        <w:r w:rsidR="008D79C3">
          <w:rPr>
            <w:noProof/>
            <w:webHidden/>
          </w:rPr>
          <w:t>10</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7" w:history="1">
        <w:r w:rsidR="008D79C3" w:rsidRPr="003F5680">
          <w:rPr>
            <w:rStyle w:val="Hyperlink"/>
            <w:noProof/>
          </w:rPr>
          <w:t>5.1.3 Resource Acquisition Plan</w:t>
        </w:r>
        <w:r w:rsidR="008D79C3">
          <w:rPr>
            <w:noProof/>
            <w:webHidden/>
          </w:rPr>
          <w:tab/>
        </w:r>
        <w:r>
          <w:rPr>
            <w:noProof/>
            <w:webHidden/>
          </w:rPr>
          <w:fldChar w:fldCharType="begin"/>
        </w:r>
        <w:r w:rsidR="008D79C3">
          <w:rPr>
            <w:noProof/>
            <w:webHidden/>
          </w:rPr>
          <w:instrText xml:space="preserve"> PAGEREF _Toc276462607 \h </w:instrText>
        </w:r>
        <w:r>
          <w:rPr>
            <w:noProof/>
            <w:webHidden/>
          </w:rPr>
        </w:r>
        <w:r>
          <w:rPr>
            <w:noProof/>
            <w:webHidden/>
          </w:rPr>
          <w:fldChar w:fldCharType="separate"/>
        </w:r>
        <w:r w:rsidR="008D79C3">
          <w:rPr>
            <w:noProof/>
            <w:webHidden/>
          </w:rPr>
          <w:t>11</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8" w:history="1">
        <w:r w:rsidR="008D79C3" w:rsidRPr="003F5680">
          <w:rPr>
            <w:rStyle w:val="Hyperlink"/>
            <w:noProof/>
          </w:rPr>
          <w:t>5.1.4 Staff Training Program</w:t>
        </w:r>
        <w:r w:rsidR="008D79C3">
          <w:rPr>
            <w:noProof/>
            <w:webHidden/>
          </w:rPr>
          <w:tab/>
        </w:r>
        <w:r>
          <w:rPr>
            <w:noProof/>
            <w:webHidden/>
          </w:rPr>
          <w:fldChar w:fldCharType="begin"/>
        </w:r>
        <w:r w:rsidR="008D79C3">
          <w:rPr>
            <w:noProof/>
            <w:webHidden/>
          </w:rPr>
          <w:instrText xml:space="preserve"> PAGEREF _Toc276462608 \h </w:instrText>
        </w:r>
        <w:r>
          <w:rPr>
            <w:noProof/>
            <w:webHidden/>
          </w:rPr>
        </w:r>
        <w:r>
          <w:rPr>
            <w:noProof/>
            <w:webHidden/>
          </w:rPr>
          <w:fldChar w:fldCharType="separate"/>
        </w:r>
        <w:r w:rsidR="008D79C3">
          <w:rPr>
            <w:noProof/>
            <w:webHidden/>
          </w:rPr>
          <w:t>12</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09" w:history="1">
        <w:r w:rsidR="008D79C3" w:rsidRPr="003F5680">
          <w:rPr>
            <w:rStyle w:val="Hyperlink"/>
            <w:noProof/>
          </w:rPr>
          <w:t>5.2 Work Planning</w:t>
        </w:r>
        <w:r w:rsidR="008D79C3">
          <w:rPr>
            <w:noProof/>
            <w:webHidden/>
          </w:rPr>
          <w:tab/>
        </w:r>
        <w:r>
          <w:rPr>
            <w:noProof/>
            <w:webHidden/>
          </w:rPr>
          <w:fldChar w:fldCharType="begin"/>
        </w:r>
        <w:r w:rsidR="008D79C3">
          <w:rPr>
            <w:noProof/>
            <w:webHidden/>
          </w:rPr>
          <w:instrText xml:space="preserve"> PAGEREF _Toc276462609 \h </w:instrText>
        </w:r>
        <w:r>
          <w:rPr>
            <w:noProof/>
            <w:webHidden/>
          </w:rPr>
        </w:r>
        <w:r>
          <w:rPr>
            <w:noProof/>
            <w:webHidden/>
          </w:rPr>
          <w:fldChar w:fldCharType="separate"/>
        </w:r>
        <w:r w:rsidR="008D79C3">
          <w:rPr>
            <w:noProof/>
            <w:webHidden/>
          </w:rPr>
          <w:t>12</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0" w:history="1">
        <w:r w:rsidR="008D79C3" w:rsidRPr="003F5680">
          <w:rPr>
            <w:rStyle w:val="Hyperlink"/>
            <w:noProof/>
          </w:rPr>
          <w:t>5.2.1 Work Activities and Schedulle Allocation</w:t>
        </w:r>
        <w:r w:rsidR="008D79C3">
          <w:rPr>
            <w:noProof/>
            <w:webHidden/>
          </w:rPr>
          <w:tab/>
        </w:r>
        <w:r>
          <w:rPr>
            <w:noProof/>
            <w:webHidden/>
          </w:rPr>
          <w:fldChar w:fldCharType="begin"/>
        </w:r>
        <w:r w:rsidR="008D79C3">
          <w:rPr>
            <w:noProof/>
            <w:webHidden/>
          </w:rPr>
          <w:instrText xml:space="preserve"> PAGEREF _Toc276462610 \h </w:instrText>
        </w:r>
        <w:r>
          <w:rPr>
            <w:noProof/>
            <w:webHidden/>
          </w:rPr>
        </w:r>
        <w:r>
          <w:rPr>
            <w:noProof/>
            <w:webHidden/>
          </w:rPr>
          <w:fldChar w:fldCharType="separate"/>
        </w:r>
        <w:r w:rsidR="008D79C3">
          <w:rPr>
            <w:noProof/>
            <w:webHidden/>
          </w:rPr>
          <w:t>12</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1" w:history="1">
        <w:r w:rsidR="008D79C3" w:rsidRPr="003F5680">
          <w:rPr>
            <w:rStyle w:val="Hyperlink"/>
            <w:noProof/>
          </w:rPr>
          <w:t>5.2.2 Resource Allocation</w:t>
        </w:r>
        <w:r w:rsidR="008D79C3">
          <w:rPr>
            <w:noProof/>
            <w:webHidden/>
          </w:rPr>
          <w:tab/>
        </w:r>
        <w:r>
          <w:rPr>
            <w:noProof/>
            <w:webHidden/>
          </w:rPr>
          <w:fldChar w:fldCharType="begin"/>
        </w:r>
        <w:r w:rsidR="008D79C3">
          <w:rPr>
            <w:noProof/>
            <w:webHidden/>
          </w:rPr>
          <w:instrText xml:space="preserve"> PAGEREF _Toc276462611 \h </w:instrText>
        </w:r>
        <w:r>
          <w:rPr>
            <w:noProof/>
            <w:webHidden/>
          </w:rPr>
        </w:r>
        <w:r>
          <w:rPr>
            <w:noProof/>
            <w:webHidden/>
          </w:rPr>
          <w:fldChar w:fldCharType="separate"/>
        </w:r>
        <w:r w:rsidR="008D79C3">
          <w:rPr>
            <w:noProof/>
            <w:webHidden/>
          </w:rPr>
          <w:t>12</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2" w:history="1">
        <w:r w:rsidR="008D79C3" w:rsidRPr="003F5680">
          <w:rPr>
            <w:rStyle w:val="Hyperlink"/>
            <w:noProof/>
          </w:rPr>
          <w:t>5.2.3 Budget Allocation</w:t>
        </w:r>
        <w:r w:rsidR="008D79C3">
          <w:rPr>
            <w:noProof/>
            <w:webHidden/>
          </w:rPr>
          <w:tab/>
        </w:r>
        <w:r>
          <w:rPr>
            <w:noProof/>
            <w:webHidden/>
          </w:rPr>
          <w:fldChar w:fldCharType="begin"/>
        </w:r>
        <w:r w:rsidR="008D79C3">
          <w:rPr>
            <w:noProof/>
            <w:webHidden/>
          </w:rPr>
          <w:instrText xml:space="preserve"> PAGEREF _Toc276462612 \h </w:instrText>
        </w:r>
        <w:r>
          <w:rPr>
            <w:noProof/>
            <w:webHidden/>
          </w:rPr>
        </w:r>
        <w:r>
          <w:rPr>
            <w:noProof/>
            <w:webHidden/>
          </w:rPr>
          <w:fldChar w:fldCharType="separate"/>
        </w:r>
        <w:r w:rsidR="008D79C3">
          <w:rPr>
            <w:noProof/>
            <w:webHidden/>
          </w:rPr>
          <w:t>14</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3" w:history="1">
        <w:r w:rsidR="008D79C3" w:rsidRPr="003F5680">
          <w:rPr>
            <w:rStyle w:val="Hyperlink"/>
            <w:noProof/>
          </w:rPr>
          <w:t>5.3 Control Plan</w:t>
        </w:r>
        <w:r w:rsidR="008D79C3">
          <w:rPr>
            <w:noProof/>
            <w:webHidden/>
          </w:rPr>
          <w:tab/>
        </w:r>
        <w:r>
          <w:rPr>
            <w:noProof/>
            <w:webHidden/>
          </w:rPr>
          <w:fldChar w:fldCharType="begin"/>
        </w:r>
        <w:r w:rsidR="008D79C3">
          <w:rPr>
            <w:noProof/>
            <w:webHidden/>
          </w:rPr>
          <w:instrText xml:space="preserve"> PAGEREF _Toc276462613 \h </w:instrText>
        </w:r>
        <w:r>
          <w:rPr>
            <w:noProof/>
            <w:webHidden/>
          </w:rPr>
        </w:r>
        <w:r>
          <w:rPr>
            <w:noProof/>
            <w:webHidden/>
          </w:rPr>
          <w:fldChar w:fldCharType="separate"/>
        </w:r>
        <w:r w:rsidR="008D79C3">
          <w:rPr>
            <w:noProof/>
            <w:webHidden/>
          </w:rPr>
          <w:t>14</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4" w:history="1">
        <w:r w:rsidR="008D79C3" w:rsidRPr="003F5680">
          <w:rPr>
            <w:rStyle w:val="Hyperlink"/>
            <w:noProof/>
          </w:rPr>
          <w:t>5.3.1 Requirement Control</w:t>
        </w:r>
        <w:r w:rsidR="008D79C3">
          <w:rPr>
            <w:noProof/>
            <w:webHidden/>
          </w:rPr>
          <w:tab/>
        </w:r>
        <w:r>
          <w:rPr>
            <w:noProof/>
            <w:webHidden/>
          </w:rPr>
          <w:fldChar w:fldCharType="begin"/>
        </w:r>
        <w:r w:rsidR="008D79C3">
          <w:rPr>
            <w:noProof/>
            <w:webHidden/>
          </w:rPr>
          <w:instrText xml:space="preserve"> PAGEREF _Toc276462614 \h </w:instrText>
        </w:r>
        <w:r>
          <w:rPr>
            <w:noProof/>
            <w:webHidden/>
          </w:rPr>
        </w:r>
        <w:r>
          <w:rPr>
            <w:noProof/>
            <w:webHidden/>
          </w:rPr>
          <w:fldChar w:fldCharType="separate"/>
        </w:r>
        <w:r w:rsidR="008D79C3">
          <w:rPr>
            <w:noProof/>
            <w:webHidden/>
          </w:rPr>
          <w:t>15</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5" w:history="1">
        <w:r w:rsidR="008D79C3" w:rsidRPr="003F5680">
          <w:rPr>
            <w:rStyle w:val="Hyperlink"/>
            <w:noProof/>
          </w:rPr>
          <w:t>5.3.2 Schedule Control</w:t>
        </w:r>
        <w:r w:rsidR="008D79C3">
          <w:rPr>
            <w:noProof/>
            <w:webHidden/>
          </w:rPr>
          <w:tab/>
        </w:r>
        <w:r>
          <w:rPr>
            <w:noProof/>
            <w:webHidden/>
          </w:rPr>
          <w:fldChar w:fldCharType="begin"/>
        </w:r>
        <w:r w:rsidR="008D79C3">
          <w:rPr>
            <w:noProof/>
            <w:webHidden/>
          </w:rPr>
          <w:instrText xml:space="preserve"> PAGEREF _Toc276462615 \h </w:instrText>
        </w:r>
        <w:r>
          <w:rPr>
            <w:noProof/>
            <w:webHidden/>
          </w:rPr>
        </w:r>
        <w:r>
          <w:rPr>
            <w:noProof/>
            <w:webHidden/>
          </w:rPr>
          <w:fldChar w:fldCharType="separate"/>
        </w:r>
        <w:r w:rsidR="008D79C3">
          <w:rPr>
            <w:noProof/>
            <w:webHidden/>
          </w:rPr>
          <w:t>15</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6" w:history="1">
        <w:r w:rsidR="008D79C3" w:rsidRPr="003F5680">
          <w:rPr>
            <w:rStyle w:val="Hyperlink"/>
            <w:noProof/>
          </w:rPr>
          <w:t>5.3.3 Budget Control</w:t>
        </w:r>
        <w:r w:rsidR="008D79C3">
          <w:rPr>
            <w:noProof/>
            <w:webHidden/>
          </w:rPr>
          <w:tab/>
        </w:r>
        <w:r>
          <w:rPr>
            <w:noProof/>
            <w:webHidden/>
          </w:rPr>
          <w:fldChar w:fldCharType="begin"/>
        </w:r>
        <w:r w:rsidR="008D79C3">
          <w:rPr>
            <w:noProof/>
            <w:webHidden/>
          </w:rPr>
          <w:instrText xml:space="preserve"> PAGEREF _Toc276462616 \h </w:instrText>
        </w:r>
        <w:r>
          <w:rPr>
            <w:noProof/>
            <w:webHidden/>
          </w:rPr>
        </w:r>
        <w:r>
          <w:rPr>
            <w:noProof/>
            <w:webHidden/>
          </w:rPr>
          <w:fldChar w:fldCharType="separate"/>
        </w:r>
        <w:r w:rsidR="008D79C3">
          <w:rPr>
            <w:noProof/>
            <w:webHidden/>
          </w:rPr>
          <w:t>15</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7" w:history="1">
        <w:r w:rsidR="008D79C3" w:rsidRPr="003F5680">
          <w:rPr>
            <w:rStyle w:val="Hyperlink"/>
            <w:noProof/>
          </w:rPr>
          <w:t>5.3.4 Quality Control</w:t>
        </w:r>
        <w:r w:rsidR="008D79C3">
          <w:rPr>
            <w:noProof/>
            <w:webHidden/>
          </w:rPr>
          <w:tab/>
        </w:r>
        <w:r>
          <w:rPr>
            <w:noProof/>
            <w:webHidden/>
          </w:rPr>
          <w:fldChar w:fldCharType="begin"/>
        </w:r>
        <w:r w:rsidR="008D79C3">
          <w:rPr>
            <w:noProof/>
            <w:webHidden/>
          </w:rPr>
          <w:instrText xml:space="preserve"> PAGEREF _Toc276462617 \h </w:instrText>
        </w:r>
        <w:r>
          <w:rPr>
            <w:noProof/>
            <w:webHidden/>
          </w:rPr>
        </w:r>
        <w:r>
          <w:rPr>
            <w:noProof/>
            <w:webHidden/>
          </w:rPr>
          <w:fldChar w:fldCharType="separate"/>
        </w:r>
        <w:r w:rsidR="008D79C3">
          <w:rPr>
            <w:noProof/>
            <w:webHidden/>
          </w:rPr>
          <w:t>15</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8" w:history="1">
        <w:r w:rsidR="008D79C3" w:rsidRPr="003F5680">
          <w:rPr>
            <w:rStyle w:val="Hyperlink"/>
            <w:noProof/>
          </w:rPr>
          <w:t>5.3.5 Project Reporting and Communication</w:t>
        </w:r>
        <w:r w:rsidR="008D79C3">
          <w:rPr>
            <w:noProof/>
            <w:webHidden/>
          </w:rPr>
          <w:tab/>
        </w:r>
        <w:r>
          <w:rPr>
            <w:noProof/>
            <w:webHidden/>
          </w:rPr>
          <w:fldChar w:fldCharType="begin"/>
        </w:r>
        <w:r w:rsidR="008D79C3">
          <w:rPr>
            <w:noProof/>
            <w:webHidden/>
          </w:rPr>
          <w:instrText xml:space="preserve"> PAGEREF _Toc276462618 \h </w:instrText>
        </w:r>
        <w:r>
          <w:rPr>
            <w:noProof/>
            <w:webHidden/>
          </w:rPr>
        </w:r>
        <w:r>
          <w:rPr>
            <w:noProof/>
            <w:webHidden/>
          </w:rPr>
          <w:fldChar w:fldCharType="separate"/>
        </w:r>
        <w:r w:rsidR="008D79C3">
          <w:rPr>
            <w:noProof/>
            <w:webHidden/>
          </w:rPr>
          <w:t>16</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19" w:history="1">
        <w:r w:rsidR="008D79C3" w:rsidRPr="003F5680">
          <w:rPr>
            <w:rStyle w:val="Hyperlink"/>
            <w:noProof/>
          </w:rPr>
          <w:t>5.4 Risk Management</w:t>
        </w:r>
        <w:r w:rsidR="008D79C3">
          <w:rPr>
            <w:noProof/>
            <w:webHidden/>
          </w:rPr>
          <w:tab/>
        </w:r>
        <w:r>
          <w:rPr>
            <w:noProof/>
            <w:webHidden/>
          </w:rPr>
          <w:fldChar w:fldCharType="begin"/>
        </w:r>
        <w:r w:rsidR="008D79C3">
          <w:rPr>
            <w:noProof/>
            <w:webHidden/>
          </w:rPr>
          <w:instrText xml:space="preserve"> PAGEREF _Toc276462619 \h </w:instrText>
        </w:r>
        <w:r>
          <w:rPr>
            <w:noProof/>
            <w:webHidden/>
          </w:rPr>
        </w:r>
        <w:r>
          <w:rPr>
            <w:noProof/>
            <w:webHidden/>
          </w:rPr>
          <w:fldChar w:fldCharType="separate"/>
        </w:r>
        <w:r w:rsidR="008D79C3">
          <w:rPr>
            <w:noProof/>
            <w:webHidden/>
          </w:rPr>
          <w:t>16</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0" w:history="1">
        <w:r w:rsidR="008D79C3" w:rsidRPr="003F5680">
          <w:rPr>
            <w:rStyle w:val="Hyperlink"/>
            <w:noProof/>
          </w:rPr>
          <w:t>5.5 Project Close-out Plan</w:t>
        </w:r>
        <w:r w:rsidR="008D79C3">
          <w:rPr>
            <w:noProof/>
            <w:webHidden/>
          </w:rPr>
          <w:tab/>
        </w:r>
        <w:r>
          <w:rPr>
            <w:noProof/>
            <w:webHidden/>
          </w:rPr>
          <w:fldChar w:fldCharType="begin"/>
        </w:r>
        <w:r w:rsidR="008D79C3">
          <w:rPr>
            <w:noProof/>
            <w:webHidden/>
          </w:rPr>
          <w:instrText xml:space="preserve"> PAGEREF _Toc276462620 \h </w:instrText>
        </w:r>
        <w:r>
          <w:rPr>
            <w:noProof/>
            <w:webHidden/>
          </w:rPr>
        </w:r>
        <w:r>
          <w:rPr>
            <w:noProof/>
            <w:webHidden/>
          </w:rPr>
          <w:fldChar w:fldCharType="separate"/>
        </w:r>
        <w:r w:rsidR="008D79C3">
          <w:rPr>
            <w:noProof/>
            <w:webHidden/>
          </w:rPr>
          <w:t>17</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1" w:history="1">
        <w:r w:rsidR="008D79C3" w:rsidRPr="003F5680">
          <w:rPr>
            <w:rStyle w:val="Hyperlink"/>
            <w:noProof/>
          </w:rPr>
          <w:t>6. TECHNICAL PROCESS PLANS</w:t>
        </w:r>
        <w:r w:rsidR="008D79C3">
          <w:rPr>
            <w:noProof/>
            <w:webHidden/>
          </w:rPr>
          <w:tab/>
        </w:r>
        <w:r>
          <w:rPr>
            <w:noProof/>
            <w:webHidden/>
          </w:rPr>
          <w:fldChar w:fldCharType="begin"/>
        </w:r>
        <w:r w:rsidR="008D79C3">
          <w:rPr>
            <w:noProof/>
            <w:webHidden/>
          </w:rPr>
          <w:instrText xml:space="preserve"> PAGEREF _Toc276462621 \h </w:instrText>
        </w:r>
        <w:r>
          <w:rPr>
            <w:noProof/>
            <w:webHidden/>
          </w:rPr>
        </w:r>
        <w:r>
          <w:rPr>
            <w:noProof/>
            <w:webHidden/>
          </w:rPr>
          <w:fldChar w:fldCharType="separate"/>
        </w:r>
        <w:r w:rsidR="008D79C3">
          <w:rPr>
            <w:noProof/>
            <w:webHidden/>
          </w:rPr>
          <w:t>17</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2" w:history="1">
        <w:r w:rsidR="008D79C3" w:rsidRPr="003F5680">
          <w:rPr>
            <w:rStyle w:val="Hyperlink"/>
            <w:noProof/>
          </w:rPr>
          <w:t>6.1 Process Model</w:t>
        </w:r>
        <w:r w:rsidR="008D79C3">
          <w:rPr>
            <w:noProof/>
            <w:webHidden/>
          </w:rPr>
          <w:tab/>
        </w:r>
        <w:r>
          <w:rPr>
            <w:noProof/>
            <w:webHidden/>
          </w:rPr>
          <w:fldChar w:fldCharType="begin"/>
        </w:r>
        <w:r w:rsidR="008D79C3">
          <w:rPr>
            <w:noProof/>
            <w:webHidden/>
          </w:rPr>
          <w:instrText xml:space="preserve"> PAGEREF _Toc276462622 \h </w:instrText>
        </w:r>
        <w:r>
          <w:rPr>
            <w:noProof/>
            <w:webHidden/>
          </w:rPr>
        </w:r>
        <w:r>
          <w:rPr>
            <w:noProof/>
            <w:webHidden/>
          </w:rPr>
          <w:fldChar w:fldCharType="separate"/>
        </w:r>
        <w:r w:rsidR="008D79C3">
          <w:rPr>
            <w:noProof/>
            <w:webHidden/>
          </w:rPr>
          <w:t>17</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3" w:history="1">
        <w:r w:rsidR="008D79C3" w:rsidRPr="003F5680">
          <w:rPr>
            <w:rStyle w:val="Hyperlink"/>
            <w:noProof/>
          </w:rPr>
          <w:t>6.2 Methods, Tools and Techniques</w:t>
        </w:r>
        <w:r w:rsidR="008D79C3">
          <w:rPr>
            <w:noProof/>
            <w:webHidden/>
          </w:rPr>
          <w:tab/>
        </w:r>
        <w:r>
          <w:rPr>
            <w:noProof/>
            <w:webHidden/>
          </w:rPr>
          <w:fldChar w:fldCharType="begin"/>
        </w:r>
        <w:r w:rsidR="008D79C3">
          <w:rPr>
            <w:noProof/>
            <w:webHidden/>
          </w:rPr>
          <w:instrText xml:space="preserve"> PAGEREF _Toc276462623 \h </w:instrText>
        </w:r>
        <w:r>
          <w:rPr>
            <w:noProof/>
            <w:webHidden/>
          </w:rPr>
        </w:r>
        <w:r>
          <w:rPr>
            <w:noProof/>
            <w:webHidden/>
          </w:rPr>
          <w:fldChar w:fldCharType="separate"/>
        </w:r>
        <w:r w:rsidR="008D79C3">
          <w:rPr>
            <w:noProof/>
            <w:webHidden/>
          </w:rPr>
          <w:t>17</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4" w:history="1">
        <w:r w:rsidR="008D79C3" w:rsidRPr="003F5680">
          <w:rPr>
            <w:rStyle w:val="Hyperlink"/>
            <w:noProof/>
          </w:rPr>
          <w:t>6.3  Infrastructure Plan</w:t>
        </w:r>
        <w:r w:rsidR="008D79C3">
          <w:rPr>
            <w:noProof/>
            <w:webHidden/>
          </w:rPr>
          <w:tab/>
        </w:r>
        <w:r>
          <w:rPr>
            <w:noProof/>
            <w:webHidden/>
          </w:rPr>
          <w:fldChar w:fldCharType="begin"/>
        </w:r>
        <w:r w:rsidR="008D79C3">
          <w:rPr>
            <w:noProof/>
            <w:webHidden/>
          </w:rPr>
          <w:instrText xml:space="preserve"> PAGEREF _Toc276462624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5" w:history="1">
        <w:r w:rsidR="008D79C3" w:rsidRPr="003F5680">
          <w:rPr>
            <w:rStyle w:val="Hyperlink"/>
            <w:noProof/>
          </w:rPr>
          <w:t>6.4 Product Acceptance Plan</w:t>
        </w:r>
        <w:r w:rsidR="008D79C3">
          <w:rPr>
            <w:noProof/>
            <w:webHidden/>
          </w:rPr>
          <w:tab/>
        </w:r>
        <w:r>
          <w:rPr>
            <w:noProof/>
            <w:webHidden/>
          </w:rPr>
          <w:fldChar w:fldCharType="begin"/>
        </w:r>
        <w:r w:rsidR="008D79C3">
          <w:rPr>
            <w:noProof/>
            <w:webHidden/>
          </w:rPr>
          <w:instrText xml:space="preserve"> PAGEREF _Toc276462625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6" w:history="1">
        <w:r w:rsidR="008D79C3" w:rsidRPr="003F5680">
          <w:rPr>
            <w:rStyle w:val="Hyperlink"/>
            <w:noProof/>
          </w:rPr>
          <w:t>7. SUPPORTING PROCESS PLANS</w:t>
        </w:r>
        <w:r w:rsidR="008D79C3">
          <w:rPr>
            <w:noProof/>
            <w:webHidden/>
          </w:rPr>
          <w:tab/>
        </w:r>
        <w:r>
          <w:rPr>
            <w:noProof/>
            <w:webHidden/>
          </w:rPr>
          <w:fldChar w:fldCharType="begin"/>
        </w:r>
        <w:r w:rsidR="008D79C3">
          <w:rPr>
            <w:noProof/>
            <w:webHidden/>
          </w:rPr>
          <w:instrText xml:space="preserve"> PAGEREF _Toc276462626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7" w:history="1">
        <w:r w:rsidR="008D79C3" w:rsidRPr="003F5680">
          <w:rPr>
            <w:rStyle w:val="Hyperlink"/>
            <w:noProof/>
          </w:rPr>
          <w:t>7.1 Configuration Management Plan</w:t>
        </w:r>
        <w:r w:rsidR="008D79C3">
          <w:rPr>
            <w:noProof/>
            <w:webHidden/>
          </w:rPr>
          <w:tab/>
        </w:r>
        <w:r>
          <w:rPr>
            <w:noProof/>
            <w:webHidden/>
          </w:rPr>
          <w:fldChar w:fldCharType="begin"/>
        </w:r>
        <w:r w:rsidR="008D79C3">
          <w:rPr>
            <w:noProof/>
            <w:webHidden/>
          </w:rPr>
          <w:instrText xml:space="preserve"> PAGEREF _Toc276462627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8" w:history="1">
        <w:r w:rsidR="008D79C3" w:rsidRPr="003F5680">
          <w:rPr>
            <w:rStyle w:val="Hyperlink"/>
            <w:noProof/>
          </w:rPr>
          <w:t>7.2 Testing Plan</w:t>
        </w:r>
        <w:r w:rsidR="008D79C3">
          <w:rPr>
            <w:noProof/>
            <w:webHidden/>
          </w:rPr>
          <w:tab/>
        </w:r>
        <w:r>
          <w:rPr>
            <w:noProof/>
            <w:webHidden/>
          </w:rPr>
          <w:fldChar w:fldCharType="begin"/>
        </w:r>
        <w:r w:rsidR="008D79C3">
          <w:rPr>
            <w:noProof/>
            <w:webHidden/>
          </w:rPr>
          <w:instrText xml:space="preserve"> PAGEREF _Toc276462628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29" w:history="1">
        <w:r w:rsidR="008D79C3" w:rsidRPr="003F5680">
          <w:rPr>
            <w:rStyle w:val="Hyperlink"/>
            <w:noProof/>
          </w:rPr>
          <w:t>7.3 Documentation Plan</w:t>
        </w:r>
        <w:r w:rsidR="008D79C3">
          <w:rPr>
            <w:noProof/>
            <w:webHidden/>
          </w:rPr>
          <w:tab/>
        </w:r>
        <w:r>
          <w:rPr>
            <w:noProof/>
            <w:webHidden/>
          </w:rPr>
          <w:fldChar w:fldCharType="begin"/>
        </w:r>
        <w:r w:rsidR="008D79C3">
          <w:rPr>
            <w:noProof/>
            <w:webHidden/>
          </w:rPr>
          <w:instrText xml:space="preserve"> PAGEREF _Toc276462629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0" w:history="1">
        <w:r w:rsidR="008D79C3" w:rsidRPr="003F5680">
          <w:rPr>
            <w:rStyle w:val="Hyperlink"/>
            <w:noProof/>
          </w:rPr>
          <w:t>7.4 Quality Assurance Plan</w:t>
        </w:r>
        <w:r w:rsidR="008D79C3">
          <w:rPr>
            <w:noProof/>
            <w:webHidden/>
          </w:rPr>
          <w:tab/>
        </w:r>
        <w:r>
          <w:rPr>
            <w:noProof/>
            <w:webHidden/>
          </w:rPr>
          <w:fldChar w:fldCharType="begin"/>
        </w:r>
        <w:r w:rsidR="008D79C3">
          <w:rPr>
            <w:noProof/>
            <w:webHidden/>
          </w:rPr>
          <w:instrText xml:space="preserve"> PAGEREF _Toc276462630 \h </w:instrText>
        </w:r>
        <w:r>
          <w:rPr>
            <w:noProof/>
            <w:webHidden/>
          </w:rPr>
        </w:r>
        <w:r>
          <w:rPr>
            <w:noProof/>
            <w:webHidden/>
          </w:rPr>
          <w:fldChar w:fldCharType="separate"/>
        </w:r>
        <w:r w:rsidR="008D79C3">
          <w:rPr>
            <w:noProof/>
            <w:webHidden/>
          </w:rPr>
          <w:t>19</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1" w:history="1">
        <w:r w:rsidR="008D79C3" w:rsidRPr="003F5680">
          <w:rPr>
            <w:rStyle w:val="Hyperlink"/>
            <w:noProof/>
          </w:rPr>
          <w:t>7.5 Reviews and Audits Plan</w:t>
        </w:r>
        <w:r w:rsidR="008D79C3">
          <w:rPr>
            <w:noProof/>
            <w:webHidden/>
          </w:rPr>
          <w:tab/>
        </w:r>
        <w:r>
          <w:rPr>
            <w:noProof/>
            <w:webHidden/>
          </w:rPr>
          <w:fldChar w:fldCharType="begin"/>
        </w:r>
        <w:r w:rsidR="008D79C3">
          <w:rPr>
            <w:noProof/>
            <w:webHidden/>
          </w:rPr>
          <w:instrText xml:space="preserve"> PAGEREF _Toc276462631 \h </w:instrText>
        </w:r>
        <w:r>
          <w:rPr>
            <w:noProof/>
            <w:webHidden/>
          </w:rPr>
        </w:r>
        <w:r>
          <w:rPr>
            <w:noProof/>
            <w:webHidden/>
          </w:rPr>
          <w:fldChar w:fldCharType="separate"/>
        </w:r>
        <w:r w:rsidR="008D79C3">
          <w:rPr>
            <w:noProof/>
            <w:webHidden/>
          </w:rPr>
          <w:t>19</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2" w:history="1">
        <w:r w:rsidR="008D79C3" w:rsidRPr="003F5680">
          <w:rPr>
            <w:rStyle w:val="Hyperlink"/>
            <w:noProof/>
          </w:rPr>
          <w:t>7.6 Problem Resolution Plan</w:t>
        </w:r>
        <w:r w:rsidR="008D79C3">
          <w:rPr>
            <w:noProof/>
            <w:webHidden/>
          </w:rPr>
          <w:tab/>
        </w:r>
        <w:r>
          <w:rPr>
            <w:noProof/>
            <w:webHidden/>
          </w:rPr>
          <w:fldChar w:fldCharType="begin"/>
        </w:r>
        <w:r w:rsidR="008D79C3">
          <w:rPr>
            <w:noProof/>
            <w:webHidden/>
          </w:rPr>
          <w:instrText xml:space="preserve"> PAGEREF _Toc276462632 \h </w:instrText>
        </w:r>
        <w:r>
          <w:rPr>
            <w:noProof/>
            <w:webHidden/>
          </w:rPr>
        </w:r>
        <w:r>
          <w:rPr>
            <w:noProof/>
            <w:webHidden/>
          </w:rPr>
          <w:fldChar w:fldCharType="separate"/>
        </w:r>
        <w:r w:rsidR="008D79C3">
          <w:rPr>
            <w:noProof/>
            <w:webHidden/>
          </w:rPr>
          <w:t>19</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3" w:history="1">
        <w:r w:rsidR="008D79C3" w:rsidRPr="003F5680">
          <w:rPr>
            <w:rStyle w:val="Hyperlink"/>
            <w:noProof/>
          </w:rPr>
          <w:t>7.7 Independent Verification and Validation</w:t>
        </w:r>
        <w:r w:rsidR="008D79C3">
          <w:rPr>
            <w:noProof/>
            <w:webHidden/>
          </w:rPr>
          <w:tab/>
        </w:r>
        <w:r>
          <w:rPr>
            <w:noProof/>
            <w:webHidden/>
          </w:rPr>
          <w:fldChar w:fldCharType="begin"/>
        </w:r>
        <w:r w:rsidR="008D79C3">
          <w:rPr>
            <w:noProof/>
            <w:webHidden/>
          </w:rPr>
          <w:instrText xml:space="preserve"> PAGEREF _Toc276462633 \h </w:instrText>
        </w:r>
        <w:r>
          <w:rPr>
            <w:noProof/>
            <w:webHidden/>
          </w:rPr>
        </w:r>
        <w:r>
          <w:rPr>
            <w:noProof/>
            <w:webHidden/>
          </w:rPr>
          <w:fldChar w:fldCharType="separate"/>
        </w:r>
        <w:r w:rsidR="008D79C3">
          <w:rPr>
            <w:noProof/>
            <w:webHidden/>
          </w:rPr>
          <w:t>19</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4" w:history="1">
        <w:r w:rsidR="008D79C3" w:rsidRPr="003F5680">
          <w:rPr>
            <w:rStyle w:val="Hyperlink"/>
            <w:noProof/>
          </w:rPr>
          <w:t>7.8 Subcontractor Management Plan</w:t>
        </w:r>
        <w:r w:rsidR="008D79C3">
          <w:rPr>
            <w:noProof/>
            <w:webHidden/>
          </w:rPr>
          <w:tab/>
        </w:r>
        <w:r>
          <w:rPr>
            <w:noProof/>
            <w:webHidden/>
          </w:rPr>
          <w:fldChar w:fldCharType="begin"/>
        </w:r>
        <w:r w:rsidR="008D79C3">
          <w:rPr>
            <w:noProof/>
            <w:webHidden/>
          </w:rPr>
          <w:instrText xml:space="preserve"> PAGEREF _Toc276462634 \h </w:instrText>
        </w:r>
        <w:r>
          <w:rPr>
            <w:noProof/>
            <w:webHidden/>
          </w:rPr>
        </w:r>
        <w:r>
          <w:rPr>
            <w:noProof/>
            <w:webHidden/>
          </w:rPr>
          <w:fldChar w:fldCharType="separate"/>
        </w:r>
        <w:r w:rsidR="008D79C3">
          <w:rPr>
            <w:noProof/>
            <w:webHidden/>
          </w:rPr>
          <w:t>20</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5" w:history="1">
        <w:r w:rsidR="008D79C3" w:rsidRPr="003F5680">
          <w:rPr>
            <w:rStyle w:val="Hyperlink"/>
            <w:noProof/>
          </w:rPr>
          <w:t>7.9 Process Improvement Plan</w:t>
        </w:r>
        <w:r w:rsidR="008D79C3">
          <w:rPr>
            <w:noProof/>
            <w:webHidden/>
          </w:rPr>
          <w:tab/>
        </w:r>
        <w:r>
          <w:rPr>
            <w:noProof/>
            <w:webHidden/>
          </w:rPr>
          <w:fldChar w:fldCharType="begin"/>
        </w:r>
        <w:r w:rsidR="008D79C3">
          <w:rPr>
            <w:noProof/>
            <w:webHidden/>
          </w:rPr>
          <w:instrText xml:space="preserve"> PAGEREF _Toc276462635 \h </w:instrText>
        </w:r>
        <w:r>
          <w:rPr>
            <w:noProof/>
            <w:webHidden/>
          </w:rPr>
        </w:r>
        <w:r>
          <w:rPr>
            <w:noProof/>
            <w:webHidden/>
          </w:rPr>
          <w:fldChar w:fldCharType="separate"/>
        </w:r>
        <w:r w:rsidR="008D79C3">
          <w:rPr>
            <w:noProof/>
            <w:webHidden/>
          </w:rPr>
          <w:t>20</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6" w:history="1">
        <w:r w:rsidR="008D79C3" w:rsidRPr="003F5680">
          <w:rPr>
            <w:rStyle w:val="Hyperlink"/>
            <w:noProof/>
          </w:rPr>
          <w:t>8. ADDITIONAL PLANS</w:t>
        </w:r>
        <w:r w:rsidR="008D79C3">
          <w:rPr>
            <w:noProof/>
            <w:webHidden/>
          </w:rPr>
          <w:tab/>
        </w:r>
        <w:r>
          <w:rPr>
            <w:noProof/>
            <w:webHidden/>
          </w:rPr>
          <w:fldChar w:fldCharType="begin"/>
        </w:r>
        <w:r w:rsidR="008D79C3">
          <w:rPr>
            <w:noProof/>
            <w:webHidden/>
          </w:rPr>
          <w:instrText xml:space="preserve"> PAGEREF _Toc276462636 \h </w:instrText>
        </w:r>
        <w:r>
          <w:rPr>
            <w:noProof/>
            <w:webHidden/>
          </w:rPr>
        </w:r>
        <w:r>
          <w:rPr>
            <w:noProof/>
            <w:webHidden/>
          </w:rPr>
          <w:fldChar w:fldCharType="separate"/>
        </w:r>
        <w:r w:rsidR="008D79C3">
          <w:rPr>
            <w:noProof/>
            <w:webHidden/>
          </w:rPr>
          <w:t>20</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7" w:history="1">
        <w:r w:rsidR="008D79C3" w:rsidRPr="003F5680">
          <w:rPr>
            <w:rStyle w:val="Hyperlink"/>
            <w:noProof/>
          </w:rPr>
          <w:t>Milestones:</w:t>
        </w:r>
        <w:r w:rsidR="008D79C3">
          <w:rPr>
            <w:noProof/>
            <w:webHidden/>
          </w:rPr>
          <w:tab/>
        </w:r>
        <w:r>
          <w:rPr>
            <w:noProof/>
            <w:webHidden/>
          </w:rPr>
          <w:fldChar w:fldCharType="begin"/>
        </w:r>
        <w:r w:rsidR="008D79C3">
          <w:rPr>
            <w:noProof/>
            <w:webHidden/>
          </w:rPr>
          <w:instrText xml:space="preserve"> PAGEREF _Toc276462637 \h </w:instrText>
        </w:r>
        <w:r>
          <w:rPr>
            <w:noProof/>
            <w:webHidden/>
          </w:rPr>
        </w:r>
        <w:r>
          <w:rPr>
            <w:noProof/>
            <w:webHidden/>
          </w:rPr>
          <w:fldChar w:fldCharType="separate"/>
        </w:r>
        <w:r w:rsidR="008D79C3">
          <w:rPr>
            <w:noProof/>
            <w:webHidden/>
          </w:rPr>
          <w:t>20</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8" w:history="1">
        <w:r w:rsidR="008D79C3" w:rsidRPr="003F5680">
          <w:rPr>
            <w:rStyle w:val="Hyperlink"/>
            <w:noProof/>
          </w:rPr>
          <w:t>Security:</w:t>
        </w:r>
        <w:r w:rsidR="008D79C3">
          <w:rPr>
            <w:noProof/>
            <w:webHidden/>
          </w:rPr>
          <w:tab/>
        </w:r>
        <w:r>
          <w:rPr>
            <w:noProof/>
            <w:webHidden/>
          </w:rPr>
          <w:fldChar w:fldCharType="begin"/>
        </w:r>
        <w:r w:rsidR="008D79C3">
          <w:rPr>
            <w:noProof/>
            <w:webHidden/>
          </w:rPr>
          <w:instrText xml:space="preserve"> PAGEREF _Toc276462638 \h </w:instrText>
        </w:r>
        <w:r>
          <w:rPr>
            <w:noProof/>
            <w:webHidden/>
          </w:rPr>
        </w:r>
        <w:r>
          <w:rPr>
            <w:noProof/>
            <w:webHidden/>
          </w:rPr>
          <w:fldChar w:fldCharType="separate"/>
        </w:r>
        <w:r w:rsidR="008D79C3">
          <w:rPr>
            <w:noProof/>
            <w:webHidden/>
          </w:rPr>
          <w:t>21</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39" w:history="1">
        <w:r w:rsidR="008D79C3" w:rsidRPr="003F5680">
          <w:rPr>
            <w:rStyle w:val="Hyperlink"/>
            <w:noProof/>
          </w:rPr>
          <w:t>Training:</w:t>
        </w:r>
        <w:r w:rsidR="008D79C3">
          <w:rPr>
            <w:noProof/>
            <w:webHidden/>
          </w:rPr>
          <w:tab/>
        </w:r>
        <w:r>
          <w:rPr>
            <w:noProof/>
            <w:webHidden/>
          </w:rPr>
          <w:fldChar w:fldCharType="begin"/>
        </w:r>
        <w:r w:rsidR="008D79C3">
          <w:rPr>
            <w:noProof/>
            <w:webHidden/>
          </w:rPr>
          <w:instrText xml:space="preserve"> PAGEREF _Toc276462639 \h </w:instrText>
        </w:r>
        <w:r>
          <w:rPr>
            <w:noProof/>
            <w:webHidden/>
          </w:rPr>
        </w:r>
        <w:r>
          <w:rPr>
            <w:noProof/>
            <w:webHidden/>
          </w:rPr>
          <w:fldChar w:fldCharType="separate"/>
        </w:r>
        <w:r w:rsidR="008D79C3">
          <w:rPr>
            <w:noProof/>
            <w:webHidden/>
          </w:rPr>
          <w:t>21</w:t>
        </w:r>
        <w:r>
          <w:rPr>
            <w:noProof/>
            <w:webHidden/>
          </w:rPr>
          <w:fldChar w:fldCharType="end"/>
        </w:r>
      </w:hyperlink>
    </w:p>
    <w:p w:rsidR="008D79C3" w:rsidRDefault="00981C53">
      <w:pPr>
        <w:pStyle w:val="TOC1"/>
        <w:rPr>
          <w:rFonts w:asciiTheme="minorHAnsi" w:eastAsiaTheme="minorEastAsia" w:hAnsiTheme="minorHAnsi" w:cstheme="minorBidi"/>
          <w:caps w:val="0"/>
          <w:noProof/>
          <w:szCs w:val="22"/>
          <w:lang w:val="tr-TR" w:eastAsia="tr-TR"/>
        </w:rPr>
      </w:pPr>
      <w:hyperlink w:anchor="_Toc276462640" w:history="1">
        <w:r w:rsidR="008D79C3" w:rsidRPr="003F5680">
          <w:rPr>
            <w:rStyle w:val="Hyperlink"/>
            <w:noProof/>
          </w:rPr>
          <w:t>Maintenance:</w:t>
        </w:r>
        <w:r w:rsidR="008D79C3">
          <w:rPr>
            <w:noProof/>
            <w:webHidden/>
          </w:rPr>
          <w:tab/>
        </w:r>
        <w:r>
          <w:rPr>
            <w:noProof/>
            <w:webHidden/>
          </w:rPr>
          <w:fldChar w:fldCharType="begin"/>
        </w:r>
        <w:r w:rsidR="008D79C3">
          <w:rPr>
            <w:noProof/>
            <w:webHidden/>
          </w:rPr>
          <w:instrText xml:space="preserve"> PAGEREF _Toc276462640 \h </w:instrText>
        </w:r>
        <w:r>
          <w:rPr>
            <w:noProof/>
            <w:webHidden/>
          </w:rPr>
        </w:r>
        <w:r>
          <w:rPr>
            <w:noProof/>
            <w:webHidden/>
          </w:rPr>
          <w:fldChar w:fldCharType="separate"/>
        </w:r>
        <w:r w:rsidR="008D79C3">
          <w:rPr>
            <w:noProof/>
            <w:webHidden/>
          </w:rPr>
          <w:t>21</w:t>
        </w:r>
        <w:r>
          <w:rPr>
            <w:noProof/>
            <w:webHidden/>
          </w:rPr>
          <w:fldChar w:fldCharType="end"/>
        </w:r>
      </w:hyperlink>
    </w:p>
    <w:p w:rsidR="00D25CFC" w:rsidRDefault="00981C53" w:rsidP="00D25CFC">
      <w:pPr>
        <w:rPr>
          <w:caps/>
        </w:rPr>
      </w:pPr>
      <w:r>
        <w:rPr>
          <w:caps/>
        </w:rPr>
        <w:fldChar w:fldCharType="end"/>
      </w:r>
    </w:p>
    <w:p w:rsidR="00C404BE" w:rsidRDefault="00C404BE"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1322AC" w:rsidRPr="00067A5C" w:rsidRDefault="00A56AD1" w:rsidP="0007405C">
      <w:pPr>
        <w:pStyle w:val="Heading1"/>
        <w:numPr>
          <w:ilvl w:val="0"/>
          <w:numId w:val="19"/>
        </w:numPr>
      </w:pPr>
      <w:bookmarkStart w:id="0" w:name="_Toc276462587"/>
      <w:r w:rsidRPr="00067A5C">
        <w:lastRenderedPageBreak/>
        <w:t>OVERV</w:t>
      </w:r>
      <w:del w:id="1" w:author="gul" w:date="2010-11-24T23:41:00Z">
        <w:r w:rsidRPr="00067A5C" w:rsidDel="006A3C85">
          <w:delText>İ</w:delText>
        </w:r>
      </w:del>
      <w:ins w:id="2" w:author="gul" w:date="2010-11-24T23:41:00Z">
        <w:r w:rsidR="006A3C85">
          <w:t>I</w:t>
        </w:r>
      </w:ins>
      <w:r w:rsidRPr="00067A5C">
        <w:t>EW</w:t>
      </w:r>
      <w:bookmarkEnd w:id="0"/>
    </w:p>
    <w:p w:rsidR="00A56AD1" w:rsidRPr="001322AC" w:rsidRDefault="00A56AD1" w:rsidP="001322AC">
      <w:pPr>
        <w:pStyle w:val="ListParagraph"/>
        <w:ind w:left="0"/>
        <w:rPr>
          <w:b/>
          <w:bCs/>
          <w:sz w:val="32"/>
          <w:szCs w:val="32"/>
        </w:rPr>
      </w:pPr>
      <w:r w:rsidRPr="001322AC">
        <w:rPr>
          <w:sz w:val="24"/>
          <w:szCs w:val="24"/>
        </w:rPr>
        <w:t>This  plan  is  for  development  of  the  Enable  India  product  by  a  small  group</w:t>
      </w:r>
      <w:del w:id="3" w:author="gul" w:date="2010-11-24T23:41:00Z">
        <w:r w:rsidRPr="001322AC" w:rsidDel="006A3C85">
          <w:rPr>
            <w:sz w:val="24"/>
            <w:szCs w:val="24"/>
          </w:rPr>
          <w:delText xml:space="preserve">,  whose  name  is </w:delText>
        </w:r>
      </w:del>
      <w:ins w:id="4" w:author="gul" w:date="2010-11-24T23:42:00Z">
        <w:r w:rsidR="006A3C85">
          <w:rPr>
            <w:sz w:val="24"/>
            <w:szCs w:val="24"/>
          </w:rPr>
          <w:t xml:space="preserve">which is called </w:t>
        </w:r>
      </w:ins>
      <w:r w:rsidRPr="001322AC">
        <w:rPr>
          <w:sz w:val="24"/>
          <w:szCs w:val="24"/>
        </w:rPr>
        <w:t>Enlightenment</w:t>
      </w:r>
      <w:ins w:id="5" w:author="gul" w:date="2010-11-24T23:42:00Z">
        <w:r w:rsidR="006A3C85">
          <w:rPr>
            <w:sz w:val="24"/>
            <w:szCs w:val="24"/>
          </w:rPr>
          <w:t xml:space="preserve"> consisting</w:t>
        </w:r>
      </w:ins>
      <w:del w:id="6" w:author="gul" w:date="2010-11-24T23:42:00Z">
        <w:r w:rsidRPr="001322AC" w:rsidDel="006A3C85">
          <w:rPr>
            <w:sz w:val="24"/>
            <w:szCs w:val="24"/>
          </w:rPr>
          <w:delText>,</w:delText>
        </w:r>
      </w:del>
      <w:r w:rsidRPr="001322AC">
        <w:rPr>
          <w:sz w:val="24"/>
          <w:szCs w:val="24"/>
        </w:rPr>
        <w:t xml:space="preserve"> of </w:t>
      </w:r>
      <w:ins w:id="7" w:author="gul" w:date="2010-11-24T23:42:00Z">
        <w:r w:rsidR="006A3C85">
          <w:rPr>
            <w:sz w:val="24"/>
            <w:szCs w:val="24"/>
          </w:rPr>
          <w:t xml:space="preserve">five </w:t>
        </w:r>
      </w:ins>
      <w:r w:rsidRPr="001322AC">
        <w:rPr>
          <w:sz w:val="24"/>
          <w:szCs w:val="24"/>
        </w:rPr>
        <w:t xml:space="preserve">senior standing computer engineering students consisting of five individuals: </w:t>
      </w:r>
      <w:commentRangeStart w:id="8"/>
      <w:r w:rsidRPr="001322AC">
        <w:rPr>
          <w:sz w:val="24"/>
          <w:szCs w:val="24"/>
        </w:rPr>
        <w:t xml:space="preserve">Emmar, Eray, Ferhat, Osman, and Özge. </w:t>
      </w:r>
      <w:commentRangeEnd w:id="8"/>
      <w:r w:rsidR="006A3C85">
        <w:rPr>
          <w:rStyle w:val="CommentReference"/>
        </w:rPr>
        <w:commentReference w:id="8"/>
      </w:r>
    </w:p>
    <w:p w:rsidR="007B7ED5" w:rsidRDefault="00A56AD1" w:rsidP="007B7ED5">
      <w:pPr>
        <w:rPr>
          <w:sz w:val="24"/>
          <w:szCs w:val="24"/>
        </w:rPr>
      </w:pPr>
      <w:r w:rsidRPr="00A56AD1">
        <w:rPr>
          <w:sz w:val="24"/>
          <w:szCs w:val="24"/>
        </w:rPr>
        <w:t>The Enable India product is to develop a software product to support the Enable India (EI) that helps visually  impaired  people.  First  of  all,  this  project  is  a  term  project  of  software  engineering  course. Secondly,  this project  is  a  registered  SCORE project  and Kapil Wasmani  is  the  advisor  from Microsoft Research.</w:t>
      </w:r>
    </w:p>
    <w:p w:rsidR="00836B62" w:rsidRDefault="00E05459" w:rsidP="0007405C">
      <w:pPr>
        <w:pStyle w:val="Heading1"/>
      </w:pPr>
      <w:bookmarkStart w:id="9" w:name="_Toc276462588"/>
      <w:r w:rsidRPr="0007405C">
        <w:t>1.1</w:t>
      </w:r>
      <w:r w:rsidR="007B7ED5" w:rsidRPr="0007405C">
        <w:t xml:space="preserve"> </w:t>
      </w:r>
      <w:r w:rsidR="00A56AD1" w:rsidRPr="0007405C">
        <w:t>Project Summary</w:t>
      </w:r>
      <w:bookmarkEnd w:id="9"/>
    </w:p>
    <w:p w:rsidR="009643FE" w:rsidRPr="0007405C" w:rsidRDefault="007B7ED5" w:rsidP="0007405C">
      <w:pPr>
        <w:pStyle w:val="Heading1"/>
      </w:pPr>
      <w:bookmarkStart w:id="10" w:name="_Toc276462589"/>
      <w:r w:rsidRPr="0007405C">
        <w:rPr>
          <w:sz w:val="28"/>
          <w:szCs w:val="28"/>
        </w:rPr>
        <w:t xml:space="preserve">1.1.1 </w:t>
      </w:r>
      <w:r w:rsidR="00A56AD1" w:rsidRPr="0007405C">
        <w:rPr>
          <w:sz w:val="28"/>
          <w:szCs w:val="28"/>
        </w:rPr>
        <w:t>Purpose of the System</w:t>
      </w:r>
      <w:bookmarkEnd w:id="10"/>
    </w:p>
    <w:p w:rsidR="00836B62" w:rsidRDefault="00836B62" w:rsidP="009643FE">
      <w:pPr>
        <w:pStyle w:val="ListParagraph"/>
        <w:ind w:left="0"/>
        <w:rPr>
          <w:sz w:val="24"/>
          <w:szCs w:val="24"/>
        </w:rPr>
      </w:pPr>
    </w:p>
    <w:p w:rsidR="00A56AD1" w:rsidRPr="009643FE" w:rsidRDefault="00A56AD1" w:rsidP="009643FE">
      <w:pPr>
        <w:pStyle w:val="ListParagraph"/>
        <w:ind w:left="0"/>
        <w:rPr>
          <w:b/>
          <w:bCs/>
          <w:sz w:val="28"/>
          <w:szCs w:val="28"/>
        </w:rPr>
      </w:pPr>
      <w:r w:rsidRPr="009643FE">
        <w:rPr>
          <w:sz w:val="24"/>
          <w:szCs w:val="24"/>
        </w:rPr>
        <w:t xml:space="preserve">This paper describes the details of Computer Training for Visually  Impaired (CTVI) Automation Tool. The  CTVI  enables  visually  impaired  students  to  take  some  teaching  courses  followed  some  training exercises  on  the  computers  to  test  their  knowledge  at  Enable  India.  Since  process  of  correcting  the exercises  is  currently  done  manually  by  trainers,  it  is  an  exhaustive  and  time  consuming  task.  The Automation  Tool we  present  here  automates  this  process.  Its main  purpose  is  to make  the  training program more productive, efficient and accurate. </w:t>
      </w:r>
    </w:p>
    <w:p w:rsidR="00A56AD1" w:rsidRDefault="00A56AD1" w:rsidP="009643FE">
      <w:pPr>
        <w:pStyle w:val="ListParagraph"/>
        <w:ind w:left="0"/>
        <w:rPr>
          <w:sz w:val="24"/>
          <w:szCs w:val="24"/>
        </w:rPr>
      </w:pPr>
      <w:r w:rsidRPr="00A56AD1">
        <w:rPr>
          <w:sz w:val="24"/>
          <w:szCs w:val="24"/>
        </w:rPr>
        <w:t xml:space="preserve">By automating the training process, the tool also aims to make evaluation process easier, faster and more secure. From  an  admin  or  a  trainer’s  perspective,  the  tool  </w:t>
      </w:r>
      <w:ins w:id="11" w:author="gul" w:date="2010-11-24T23:49:00Z">
        <w:r w:rsidR="006A3C85">
          <w:rPr>
            <w:sz w:val="24"/>
            <w:szCs w:val="24"/>
          </w:rPr>
          <w:t>aims</w:t>
        </w:r>
      </w:ins>
      <w:del w:id="12" w:author="gul" w:date="2010-11-24T23:49:00Z">
        <w:r w:rsidRPr="00A56AD1" w:rsidDel="006A3C85">
          <w:rPr>
            <w:sz w:val="24"/>
            <w:szCs w:val="24"/>
          </w:rPr>
          <w:delText>purposes</w:delText>
        </w:r>
      </w:del>
      <w:r w:rsidRPr="00A56AD1">
        <w:rPr>
          <w:sz w:val="24"/>
          <w:szCs w:val="24"/>
        </w:rPr>
        <w:t xml:space="preserve">  to  reduce  the  burden  of  controlling, correcting and pursuing the testing process. Also, the tool allows creating tests  in different modules of instructions</w:t>
      </w:r>
      <w:ins w:id="13" w:author="gul" w:date="2010-11-24T23:49:00Z">
        <w:r w:rsidR="006A3C85">
          <w:rPr>
            <w:sz w:val="24"/>
            <w:szCs w:val="24"/>
          </w:rPr>
          <w:t xml:space="preserve"> </w:t>
        </w:r>
      </w:ins>
      <w:r w:rsidRPr="00A56AD1">
        <w:rPr>
          <w:sz w:val="24"/>
          <w:szCs w:val="24"/>
        </w:rPr>
        <w:t>(such  as  editing, word,  excel)  and  in  different  types</w:t>
      </w:r>
      <w:ins w:id="14" w:author="gul" w:date="2010-11-24T23:49:00Z">
        <w:r w:rsidR="006A3C85">
          <w:rPr>
            <w:sz w:val="24"/>
            <w:szCs w:val="24"/>
          </w:rPr>
          <w:t xml:space="preserve"> </w:t>
        </w:r>
      </w:ins>
      <w:r w:rsidRPr="00A56AD1">
        <w:rPr>
          <w:sz w:val="24"/>
          <w:szCs w:val="24"/>
        </w:rPr>
        <w:t>(e.g.,  obje</w:t>
      </w:r>
      <w:r>
        <w:rPr>
          <w:sz w:val="24"/>
          <w:szCs w:val="24"/>
        </w:rPr>
        <w:t>ctive,  descriptive  or  action-</w:t>
      </w:r>
      <w:r w:rsidRPr="00A56AD1">
        <w:rPr>
          <w:sz w:val="24"/>
          <w:szCs w:val="24"/>
        </w:rPr>
        <w:t>based),  adding questions to question bank, designing specific question papers to perform examination by both giving question  specific assistance  to help  finish  their  tests and correcting  the exercises when the student fails to handle a question.</w:t>
      </w:r>
    </w:p>
    <w:p w:rsidR="009643FE" w:rsidRPr="00A56AD1" w:rsidRDefault="009643FE" w:rsidP="009643FE">
      <w:pPr>
        <w:pStyle w:val="ListParagraph"/>
        <w:ind w:left="0"/>
        <w:rPr>
          <w:sz w:val="24"/>
          <w:szCs w:val="24"/>
        </w:rPr>
      </w:pPr>
    </w:p>
    <w:p w:rsidR="009643FE" w:rsidRPr="0007405C" w:rsidRDefault="00976849" w:rsidP="0007405C">
      <w:pPr>
        <w:pStyle w:val="Heading1"/>
        <w:rPr>
          <w:sz w:val="28"/>
          <w:szCs w:val="28"/>
        </w:rPr>
      </w:pPr>
      <w:bookmarkStart w:id="15" w:name="_Toc276462590"/>
      <w:r w:rsidRPr="0007405C">
        <w:rPr>
          <w:sz w:val="28"/>
          <w:szCs w:val="28"/>
        </w:rPr>
        <w:t xml:space="preserve">1.1.2 </w:t>
      </w:r>
      <w:r w:rsidR="00A56AD1" w:rsidRPr="0007405C">
        <w:rPr>
          <w:sz w:val="28"/>
          <w:szCs w:val="28"/>
        </w:rPr>
        <w:t>Scope of the System</w:t>
      </w:r>
      <w:bookmarkEnd w:id="15"/>
    </w:p>
    <w:p w:rsidR="003B4F02" w:rsidRPr="003B4F02" w:rsidRDefault="003B4F02" w:rsidP="009643FE">
      <w:pPr>
        <w:pStyle w:val="ListParagraph"/>
        <w:ind w:left="0"/>
        <w:rPr>
          <w:sz w:val="24"/>
          <w:szCs w:val="24"/>
        </w:rPr>
      </w:pPr>
      <w:r w:rsidRPr="003B4F02">
        <w:rPr>
          <w:sz w:val="24"/>
          <w:szCs w:val="24"/>
        </w:rPr>
        <w:t xml:space="preserve">The CTVI Automation Tool is implemented for two kinds of users: vision-impaired students and CTVI trainers (or admins). Those students who are capable of using a computer with the help of Braille-based tools  are  the  primary  users  of  </w:t>
      </w:r>
      <w:ins w:id="16" w:author="gul" w:date="2010-11-24T23:50:00Z">
        <w:r w:rsidR="006A3C85">
          <w:rPr>
            <w:sz w:val="24"/>
            <w:szCs w:val="24"/>
          </w:rPr>
          <w:t>the a</w:t>
        </w:r>
      </w:ins>
      <w:del w:id="17" w:author="gul" w:date="2010-11-24T23:50:00Z">
        <w:r w:rsidRPr="003B4F02" w:rsidDel="006A3C85">
          <w:rPr>
            <w:sz w:val="24"/>
            <w:szCs w:val="24"/>
          </w:rPr>
          <w:delText>A</w:delText>
        </w:r>
      </w:del>
      <w:r w:rsidRPr="003B4F02">
        <w:rPr>
          <w:sz w:val="24"/>
          <w:szCs w:val="24"/>
        </w:rPr>
        <w:t xml:space="preserve">utomation  tool.  These  users  require  no  other  additional  computer experience. </w:t>
      </w:r>
    </w:p>
    <w:p w:rsidR="00A56AD1" w:rsidRDefault="003B4F02" w:rsidP="009643FE">
      <w:pPr>
        <w:pStyle w:val="ListParagraph"/>
        <w:ind w:left="0"/>
        <w:rPr>
          <w:sz w:val="24"/>
          <w:szCs w:val="24"/>
        </w:rPr>
      </w:pPr>
      <w:r w:rsidRPr="003B4F02">
        <w:rPr>
          <w:sz w:val="24"/>
          <w:szCs w:val="24"/>
        </w:rPr>
        <w:t xml:space="preserve">The CTVI administrators are the main beneficiaries of the Automation Tool. The tool performs all the tasks the trainers perform manually today. What admins are required to do  is  just  </w:t>
      </w:r>
      <w:ins w:id="18" w:author="gul" w:date="2010-11-24T23:50:00Z">
        <w:r w:rsidR="006A3C85">
          <w:rPr>
            <w:sz w:val="24"/>
            <w:szCs w:val="24"/>
          </w:rPr>
          <w:t xml:space="preserve">to </w:t>
        </w:r>
      </w:ins>
      <w:r w:rsidRPr="003B4F02">
        <w:rPr>
          <w:sz w:val="24"/>
          <w:szCs w:val="24"/>
        </w:rPr>
        <w:t xml:space="preserve">login to </w:t>
      </w:r>
      <w:ins w:id="19" w:author="gul" w:date="2010-11-24T23:50:00Z">
        <w:r w:rsidR="006A3C85">
          <w:rPr>
            <w:sz w:val="24"/>
            <w:szCs w:val="24"/>
          </w:rPr>
          <w:t xml:space="preserve">the </w:t>
        </w:r>
      </w:ins>
      <w:r w:rsidRPr="003B4F02">
        <w:rPr>
          <w:sz w:val="24"/>
          <w:szCs w:val="24"/>
        </w:rPr>
        <w:t xml:space="preserve">system and use the tool and benefit from the facilities of the tool. The tool will be designed such that all the user related properties will be accessible by any user </w:t>
      </w:r>
      <w:r w:rsidRPr="003B4F02">
        <w:rPr>
          <w:sz w:val="24"/>
          <w:szCs w:val="24"/>
        </w:rPr>
        <w:lastRenderedPageBreak/>
        <w:t xml:space="preserve">and </w:t>
      </w:r>
      <w:ins w:id="20" w:author="gul" w:date="2010-11-25T00:14:00Z">
        <w:r w:rsidR="006A3C85">
          <w:rPr>
            <w:sz w:val="24"/>
            <w:szCs w:val="24"/>
          </w:rPr>
          <w:t>(</w:t>
        </w:r>
      </w:ins>
      <w:r w:rsidRPr="003B4F02">
        <w:rPr>
          <w:sz w:val="24"/>
          <w:szCs w:val="24"/>
        </w:rPr>
        <w:t>s</w:t>
      </w:r>
      <w:ins w:id="21" w:author="gul" w:date="2010-11-25T00:14:00Z">
        <w:r w:rsidR="006A3C85">
          <w:rPr>
            <w:sz w:val="24"/>
            <w:szCs w:val="24"/>
          </w:rPr>
          <w:t>)</w:t>
        </w:r>
      </w:ins>
      <w:r w:rsidRPr="003B4F02">
        <w:rPr>
          <w:sz w:val="24"/>
          <w:szCs w:val="24"/>
        </w:rPr>
        <w:t>he  will  require  minimum  knowledge  when  using  the  tool.  Through  this,  users  can  receive  more personalized services and obtain relevant information with relatively less effort and time.</w:t>
      </w:r>
    </w:p>
    <w:p w:rsidR="002910E3" w:rsidRPr="003B4F02" w:rsidDel="006A3C85" w:rsidRDefault="002910E3" w:rsidP="009643FE">
      <w:pPr>
        <w:pStyle w:val="ListParagraph"/>
        <w:ind w:left="0"/>
        <w:rPr>
          <w:del w:id="22" w:author="gul" w:date="2010-11-25T00:06:00Z"/>
          <w:sz w:val="24"/>
          <w:szCs w:val="24"/>
        </w:rPr>
      </w:pPr>
    </w:p>
    <w:p w:rsidR="002910E3" w:rsidRPr="000D4F3B" w:rsidRDefault="00E32E94" w:rsidP="000D4F3B">
      <w:pPr>
        <w:pStyle w:val="Heading1"/>
        <w:rPr>
          <w:sz w:val="28"/>
          <w:szCs w:val="28"/>
        </w:rPr>
      </w:pPr>
      <w:bookmarkStart w:id="23" w:name="_Toc276462591"/>
      <w:r w:rsidRPr="000D4F3B">
        <w:rPr>
          <w:sz w:val="28"/>
          <w:szCs w:val="28"/>
        </w:rPr>
        <w:t xml:space="preserve">1.1.3 </w:t>
      </w:r>
      <w:r w:rsidR="003B4F02" w:rsidRPr="000D4F3B">
        <w:rPr>
          <w:sz w:val="28"/>
          <w:szCs w:val="28"/>
        </w:rPr>
        <w:t>Objective and Success Criteria</w:t>
      </w:r>
      <w:bookmarkEnd w:id="23"/>
    </w:p>
    <w:p w:rsidR="003B4F02" w:rsidRDefault="003B4F02" w:rsidP="002910E3">
      <w:pPr>
        <w:pStyle w:val="ListParagraph"/>
        <w:ind w:left="0"/>
        <w:rPr>
          <w:sz w:val="24"/>
          <w:szCs w:val="24"/>
        </w:rPr>
      </w:pPr>
      <w:r w:rsidRPr="002910E3">
        <w:rPr>
          <w:sz w:val="24"/>
          <w:szCs w:val="24"/>
        </w:rPr>
        <w:t xml:space="preserve">Security  (or  a  secure platform)  is one of  the most  important  success  criteria.  Since users  log  in  to system with their own accounts, secure maintenance of user-specific data is required. </w:t>
      </w:r>
      <w:commentRangeStart w:id="24"/>
      <w:r w:rsidRPr="002910E3">
        <w:rPr>
          <w:sz w:val="24"/>
          <w:szCs w:val="24"/>
        </w:rPr>
        <w:t xml:space="preserve">System  reliability which means  system  services will  function  correctly  is  </w:t>
      </w:r>
      <w:commentRangeEnd w:id="24"/>
      <w:r w:rsidR="006A3C85">
        <w:rPr>
          <w:rStyle w:val="CommentReference"/>
        </w:rPr>
        <w:commentReference w:id="24"/>
      </w:r>
      <w:r w:rsidRPr="002910E3">
        <w:rPr>
          <w:sz w:val="24"/>
          <w:szCs w:val="24"/>
        </w:rPr>
        <w:t xml:space="preserve">also  an  important  success criterion.  </w:t>
      </w:r>
      <w:commentRangeStart w:id="25"/>
      <w:r w:rsidRPr="002910E3">
        <w:rPr>
          <w:sz w:val="24"/>
          <w:szCs w:val="24"/>
        </w:rPr>
        <w:t xml:space="preserve">If  a  system  is  unreliable,  it  is  difficult  to  ensure  system  safety  or  security  also.  </w:t>
      </w:r>
      <w:commentRangeEnd w:id="25"/>
      <w:r w:rsidR="006A3C85">
        <w:rPr>
          <w:rStyle w:val="CommentReference"/>
        </w:rPr>
        <w:commentReference w:id="25"/>
      </w:r>
      <w:r w:rsidRPr="002910E3">
        <w:rPr>
          <w:sz w:val="24"/>
          <w:szCs w:val="24"/>
        </w:rPr>
        <w:t xml:space="preserve">Another important success criterion is scalability which means system should cope with new demands by adding new resources. This can be handled through careful design and implementation of </w:t>
      </w:r>
      <w:ins w:id="26" w:author="gul" w:date="2010-11-25T00:17:00Z">
        <w:r w:rsidR="006A3C85">
          <w:rPr>
            <w:sz w:val="24"/>
            <w:szCs w:val="24"/>
          </w:rPr>
          <w:t xml:space="preserve">the </w:t>
        </w:r>
      </w:ins>
      <w:r w:rsidRPr="002910E3">
        <w:rPr>
          <w:sz w:val="24"/>
          <w:szCs w:val="24"/>
        </w:rPr>
        <w:t>Automation Tool.</w:t>
      </w:r>
    </w:p>
    <w:p w:rsidR="00257467" w:rsidRPr="002910E3" w:rsidRDefault="00257467" w:rsidP="002910E3">
      <w:pPr>
        <w:pStyle w:val="ListParagraph"/>
        <w:ind w:left="0"/>
        <w:rPr>
          <w:sz w:val="24"/>
          <w:szCs w:val="24"/>
        </w:rPr>
      </w:pPr>
    </w:p>
    <w:p w:rsidR="003B4F02" w:rsidRPr="008E73F6" w:rsidRDefault="003F7281" w:rsidP="008E73F6">
      <w:pPr>
        <w:rPr>
          <w:sz w:val="28"/>
          <w:szCs w:val="28"/>
        </w:rPr>
      </w:pPr>
      <w:bookmarkStart w:id="27" w:name="_Toc276462592"/>
      <w:r w:rsidRPr="008F55ED">
        <w:rPr>
          <w:rStyle w:val="Heading1Char"/>
          <w:sz w:val="28"/>
          <w:szCs w:val="28"/>
        </w:rPr>
        <w:t xml:space="preserve">1.1.4 </w:t>
      </w:r>
      <w:commentRangeStart w:id="28"/>
      <w:r w:rsidR="003B4F02" w:rsidRPr="008F55ED">
        <w:rPr>
          <w:rStyle w:val="Heading1Char"/>
          <w:sz w:val="28"/>
          <w:szCs w:val="28"/>
        </w:rPr>
        <w:t>Assumptions and Constraints</w:t>
      </w:r>
      <w:bookmarkEnd w:id="27"/>
      <w:commentRangeEnd w:id="28"/>
      <w:r w:rsidR="006A3C85">
        <w:rPr>
          <w:rStyle w:val="CommentReference"/>
        </w:rPr>
        <w:commentReference w:id="28"/>
      </w:r>
      <w:r w:rsidR="008E73F6">
        <w:rPr>
          <w:b/>
          <w:bCs/>
          <w:sz w:val="28"/>
          <w:szCs w:val="28"/>
        </w:rPr>
        <w:br/>
      </w:r>
      <w:r w:rsidR="003B4F02" w:rsidRPr="003B4F02">
        <w:rPr>
          <w:sz w:val="24"/>
          <w:szCs w:val="24"/>
        </w:rPr>
        <w:t xml:space="preserve">Constraints include the following: </w:t>
      </w:r>
    </w:p>
    <w:p w:rsidR="003B4F02" w:rsidRPr="003B4F02" w:rsidRDefault="003B4F02" w:rsidP="00606FC0">
      <w:pPr>
        <w:pStyle w:val="ListParagraph"/>
        <w:numPr>
          <w:ilvl w:val="0"/>
          <w:numId w:val="8"/>
        </w:numPr>
        <w:rPr>
          <w:sz w:val="24"/>
          <w:szCs w:val="24"/>
        </w:rPr>
      </w:pPr>
      <w:r w:rsidRPr="003B4F02">
        <w:rPr>
          <w:sz w:val="24"/>
          <w:szCs w:val="24"/>
        </w:rPr>
        <w:t xml:space="preserve">The deadline must be met. </w:t>
      </w:r>
    </w:p>
    <w:p w:rsidR="003B4F02" w:rsidRPr="003B4F02" w:rsidRDefault="003B4F02" w:rsidP="00606FC0">
      <w:pPr>
        <w:pStyle w:val="ListParagraph"/>
        <w:numPr>
          <w:ilvl w:val="0"/>
          <w:numId w:val="8"/>
        </w:numPr>
        <w:rPr>
          <w:sz w:val="24"/>
          <w:szCs w:val="24"/>
        </w:rPr>
      </w:pPr>
      <w:r w:rsidRPr="003B4F02">
        <w:rPr>
          <w:sz w:val="24"/>
          <w:szCs w:val="24"/>
        </w:rPr>
        <w:t xml:space="preserve">The budget constraint must be met. </w:t>
      </w:r>
    </w:p>
    <w:p w:rsidR="003B4F02" w:rsidRPr="003B4F02" w:rsidRDefault="003B4F02" w:rsidP="00606FC0">
      <w:pPr>
        <w:pStyle w:val="ListParagraph"/>
        <w:numPr>
          <w:ilvl w:val="0"/>
          <w:numId w:val="8"/>
        </w:numPr>
        <w:rPr>
          <w:sz w:val="24"/>
          <w:szCs w:val="24"/>
        </w:rPr>
      </w:pPr>
      <w:r w:rsidRPr="003B4F02">
        <w:rPr>
          <w:sz w:val="24"/>
          <w:szCs w:val="24"/>
        </w:rPr>
        <w:t>The product must be reliable</w:t>
      </w:r>
      <w:r w:rsidR="00FC6C81">
        <w:rPr>
          <w:sz w:val="24"/>
          <w:szCs w:val="24"/>
        </w:rPr>
        <w:t xml:space="preserve"> and secure</w:t>
      </w:r>
      <w:r w:rsidRPr="003B4F02">
        <w:rPr>
          <w:sz w:val="24"/>
          <w:szCs w:val="24"/>
        </w:rPr>
        <w:t xml:space="preserve">. </w:t>
      </w:r>
    </w:p>
    <w:p w:rsidR="003B4F02" w:rsidRPr="003B4F02" w:rsidRDefault="003B4F02" w:rsidP="00606FC0">
      <w:pPr>
        <w:pStyle w:val="ListParagraph"/>
        <w:numPr>
          <w:ilvl w:val="0"/>
          <w:numId w:val="8"/>
        </w:numPr>
        <w:rPr>
          <w:sz w:val="24"/>
          <w:szCs w:val="24"/>
        </w:rPr>
      </w:pPr>
      <w:r w:rsidRPr="003B4F02">
        <w:rPr>
          <w:sz w:val="24"/>
          <w:szCs w:val="24"/>
        </w:rPr>
        <w:t xml:space="preserve">The architecture must be open so that additional functionality may be added later. </w:t>
      </w:r>
    </w:p>
    <w:p w:rsidR="003B4F02" w:rsidRDefault="003B4F02" w:rsidP="00606FC0">
      <w:pPr>
        <w:pStyle w:val="ListParagraph"/>
        <w:numPr>
          <w:ilvl w:val="0"/>
          <w:numId w:val="8"/>
        </w:numPr>
        <w:rPr>
          <w:sz w:val="24"/>
          <w:szCs w:val="24"/>
        </w:rPr>
      </w:pPr>
      <w:r w:rsidRPr="003B4F02">
        <w:rPr>
          <w:sz w:val="24"/>
          <w:szCs w:val="24"/>
        </w:rPr>
        <w:t>The product must be user-friendly.</w:t>
      </w:r>
    </w:p>
    <w:p w:rsidR="00257467" w:rsidRPr="003B4F02" w:rsidRDefault="00257467" w:rsidP="00257467">
      <w:pPr>
        <w:pStyle w:val="ListParagraph"/>
        <w:ind w:left="644"/>
        <w:rPr>
          <w:sz w:val="24"/>
          <w:szCs w:val="24"/>
        </w:rPr>
      </w:pPr>
    </w:p>
    <w:p w:rsidR="00520170" w:rsidRPr="008E73F6" w:rsidRDefault="001E3C74" w:rsidP="008E73F6">
      <w:pPr>
        <w:rPr>
          <w:b/>
          <w:bCs/>
          <w:sz w:val="28"/>
          <w:szCs w:val="28"/>
        </w:rPr>
      </w:pPr>
      <w:bookmarkStart w:id="29" w:name="_Toc276462593"/>
      <w:r w:rsidRPr="008F55ED">
        <w:rPr>
          <w:rStyle w:val="Heading1Char"/>
          <w:sz w:val="28"/>
          <w:szCs w:val="28"/>
        </w:rPr>
        <w:t xml:space="preserve">1.1.5 </w:t>
      </w:r>
      <w:r w:rsidR="003B4F02" w:rsidRPr="008F55ED">
        <w:rPr>
          <w:rStyle w:val="Heading1Char"/>
          <w:sz w:val="28"/>
          <w:szCs w:val="28"/>
        </w:rPr>
        <w:t>Project Deliverables</w:t>
      </w:r>
      <w:bookmarkEnd w:id="29"/>
      <w:r w:rsidR="008E73F6">
        <w:rPr>
          <w:b/>
          <w:bCs/>
          <w:sz w:val="28"/>
          <w:szCs w:val="28"/>
        </w:rPr>
        <w:br/>
      </w:r>
      <w:r w:rsidR="00520170">
        <w:rPr>
          <w:sz w:val="24"/>
          <w:szCs w:val="24"/>
        </w:rPr>
        <w:t>The following items will be produced during CTVIAT project development:</w:t>
      </w:r>
    </w:p>
    <w:p w:rsidR="00520170" w:rsidRDefault="00520170" w:rsidP="00520170">
      <w:pPr>
        <w:pStyle w:val="ListParagraph"/>
        <w:numPr>
          <w:ilvl w:val="0"/>
          <w:numId w:val="11"/>
        </w:numPr>
        <w:rPr>
          <w:sz w:val="24"/>
          <w:szCs w:val="24"/>
        </w:rPr>
      </w:pPr>
      <w:r>
        <w:rPr>
          <w:sz w:val="24"/>
          <w:szCs w:val="24"/>
        </w:rPr>
        <w:t xml:space="preserve">RAD (Requirement Analysis Document) </w:t>
      </w:r>
      <w:bookmarkStart w:id="30" w:name="Example1.2"/>
      <w:r>
        <w:t>describing the functional and global requirements of the</w:t>
      </w:r>
      <w:bookmarkEnd w:id="30"/>
      <w:r>
        <w:t xml:space="preserve"> Automation Tool (delivered)</w:t>
      </w:r>
    </w:p>
    <w:p w:rsidR="00520170" w:rsidRDefault="00520170" w:rsidP="00520170">
      <w:pPr>
        <w:pStyle w:val="ListParagraph"/>
        <w:numPr>
          <w:ilvl w:val="0"/>
          <w:numId w:val="10"/>
        </w:numPr>
        <w:rPr>
          <w:sz w:val="24"/>
          <w:szCs w:val="24"/>
        </w:rPr>
      </w:pPr>
      <w:r>
        <w:rPr>
          <w:sz w:val="24"/>
          <w:szCs w:val="24"/>
        </w:rPr>
        <w:t>SPMP</w:t>
      </w:r>
      <w:ins w:id="31" w:author="gul" w:date="2010-11-25T00:18:00Z">
        <w:r w:rsidR="006A3C85">
          <w:rPr>
            <w:sz w:val="24"/>
            <w:szCs w:val="24"/>
          </w:rPr>
          <w:t xml:space="preserve"> </w:t>
        </w:r>
      </w:ins>
      <w:r>
        <w:rPr>
          <w:sz w:val="24"/>
          <w:szCs w:val="24"/>
        </w:rPr>
        <w:t>(Software Project Management Plan) defines the details of p</w:t>
      </w:r>
      <w:ins w:id="32" w:author="gul" w:date="2010-11-25T00:18:00Z">
        <w:r w:rsidR="006A3C85">
          <w:rPr>
            <w:sz w:val="24"/>
            <w:szCs w:val="24"/>
          </w:rPr>
          <w:t>ro</w:t>
        </w:r>
      </w:ins>
      <w:del w:id="33" w:author="gul" w:date="2010-11-25T00:18:00Z">
        <w:r w:rsidDel="006A3C85">
          <w:rPr>
            <w:sz w:val="24"/>
            <w:szCs w:val="24"/>
          </w:rPr>
          <w:delText>or</w:delText>
        </w:r>
      </w:del>
      <w:r>
        <w:rPr>
          <w:sz w:val="24"/>
          <w:szCs w:val="24"/>
        </w:rPr>
        <w:t>ject planning process</w:t>
      </w:r>
      <w:ins w:id="34" w:author="gul" w:date="2010-11-25T00:18:00Z">
        <w:r w:rsidR="006A3C85">
          <w:rPr>
            <w:sz w:val="24"/>
            <w:szCs w:val="24"/>
          </w:rPr>
          <w:t xml:space="preserve"> </w:t>
        </w:r>
      </w:ins>
      <w:r>
        <w:rPr>
          <w:sz w:val="24"/>
          <w:szCs w:val="24"/>
        </w:rPr>
        <w:t>(this document).</w:t>
      </w:r>
    </w:p>
    <w:p w:rsidR="00520170" w:rsidRPr="00520170" w:rsidRDefault="00520170" w:rsidP="00520170">
      <w:pPr>
        <w:pStyle w:val="ListParagraph"/>
        <w:numPr>
          <w:ilvl w:val="0"/>
          <w:numId w:val="10"/>
        </w:numPr>
        <w:rPr>
          <w:sz w:val="24"/>
          <w:szCs w:val="24"/>
        </w:rPr>
      </w:pPr>
      <w:commentRangeStart w:id="35"/>
      <w:r>
        <w:rPr>
          <w:sz w:val="24"/>
          <w:szCs w:val="24"/>
        </w:rPr>
        <w:t>ODD</w:t>
      </w:r>
      <w:ins w:id="36" w:author="gul" w:date="2010-11-25T00:18:00Z">
        <w:r w:rsidR="006A3C85">
          <w:rPr>
            <w:sz w:val="24"/>
            <w:szCs w:val="24"/>
          </w:rPr>
          <w:t xml:space="preserve"> </w:t>
        </w:r>
      </w:ins>
      <w:r>
        <w:rPr>
          <w:sz w:val="24"/>
          <w:szCs w:val="24"/>
        </w:rPr>
        <w:t xml:space="preserve">(Object Design Document) </w:t>
      </w:r>
      <w:r>
        <w:t>contain</w:t>
      </w:r>
      <w:ins w:id="37" w:author="gul" w:date="2010-11-25T00:19:00Z">
        <w:r w:rsidR="006A3C85">
          <w:t>s</w:t>
        </w:r>
      </w:ins>
      <w:r>
        <w:t xml:space="preserve"> all the object descriptions generated by JavaDoc</w:t>
      </w:r>
      <w:commentRangeEnd w:id="35"/>
      <w:r w:rsidR="006A3C85">
        <w:rPr>
          <w:rStyle w:val="CommentReference"/>
        </w:rPr>
        <w:commentReference w:id="35"/>
      </w:r>
      <w:r>
        <w:t xml:space="preserve">. </w:t>
      </w:r>
    </w:p>
    <w:p w:rsidR="00520170" w:rsidRPr="00520170" w:rsidRDefault="00520170" w:rsidP="00520170">
      <w:pPr>
        <w:pStyle w:val="ListParagraph"/>
        <w:numPr>
          <w:ilvl w:val="0"/>
          <w:numId w:val="10"/>
        </w:numPr>
        <w:rPr>
          <w:sz w:val="24"/>
          <w:szCs w:val="24"/>
        </w:rPr>
      </w:pPr>
      <w:r>
        <w:rPr>
          <w:sz w:val="24"/>
          <w:szCs w:val="24"/>
        </w:rPr>
        <w:t>SDD</w:t>
      </w:r>
      <w:ins w:id="38" w:author="gul" w:date="2010-11-25T00:18:00Z">
        <w:r w:rsidR="006A3C85">
          <w:rPr>
            <w:sz w:val="24"/>
            <w:szCs w:val="24"/>
          </w:rPr>
          <w:t xml:space="preserve"> </w:t>
        </w:r>
      </w:ins>
      <w:r>
        <w:rPr>
          <w:sz w:val="24"/>
          <w:szCs w:val="24"/>
        </w:rPr>
        <w:t xml:space="preserve">(Software Design Document) </w:t>
      </w:r>
      <w:r>
        <w:t xml:space="preserve">describing the design goals, tradeoffs made between design goals, </w:t>
      </w:r>
      <w:del w:id="39" w:author="gul" w:date="2010-11-25T00:19:00Z">
        <w:r w:rsidDel="006A3C85">
          <w:delText xml:space="preserve">the </w:delText>
        </w:r>
      </w:del>
      <w:r>
        <w:t xml:space="preserve">high level decomposition of the system, concurrency identification, hardware/software platforms, data management, </w:t>
      </w:r>
      <w:ins w:id="40" w:author="gul" w:date="2010-11-25T00:19:00Z">
        <w:r w:rsidR="006A3C85">
          <w:t xml:space="preserve"> </w:t>
        </w:r>
      </w:ins>
      <w:r>
        <w:t>global resource handling, software control implementation and boundary conditions. This document forms the basis of the object design.</w:t>
      </w:r>
    </w:p>
    <w:p w:rsidR="00520170" w:rsidRDefault="00520170" w:rsidP="00520170">
      <w:pPr>
        <w:pStyle w:val="ListParagraph"/>
        <w:numPr>
          <w:ilvl w:val="0"/>
          <w:numId w:val="10"/>
        </w:numPr>
        <w:rPr>
          <w:sz w:val="24"/>
          <w:szCs w:val="24"/>
        </w:rPr>
      </w:pPr>
      <w:r>
        <w:rPr>
          <w:sz w:val="24"/>
          <w:szCs w:val="24"/>
        </w:rPr>
        <w:t>TM</w:t>
      </w:r>
      <w:ins w:id="41" w:author="gul" w:date="2010-11-25T00:18:00Z">
        <w:r w:rsidR="006A3C85">
          <w:rPr>
            <w:sz w:val="24"/>
            <w:szCs w:val="24"/>
          </w:rPr>
          <w:t xml:space="preserve"> </w:t>
        </w:r>
      </w:ins>
      <w:r>
        <w:rPr>
          <w:sz w:val="24"/>
          <w:szCs w:val="24"/>
        </w:rPr>
        <w:t xml:space="preserve">(Test Manual) </w:t>
      </w:r>
      <w:r>
        <w:t>describing the unit and system tests performed on the Automation Tool that we create before delivery.</w:t>
      </w:r>
      <w:r>
        <w:rPr>
          <w:sz w:val="24"/>
          <w:szCs w:val="24"/>
        </w:rPr>
        <w:br/>
      </w:r>
    </w:p>
    <w:p w:rsidR="003B4F02" w:rsidRPr="00520170" w:rsidRDefault="00520170" w:rsidP="00520170">
      <w:pPr>
        <w:pStyle w:val="ListParagraph"/>
        <w:ind w:left="360"/>
        <w:rPr>
          <w:sz w:val="24"/>
          <w:szCs w:val="24"/>
        </w:rPr>
      </w:pPr>
      <w:r w:rsidRPr="00520170">
        <w:rPr>
          <w:sz w:val="24"/>
          <w:szCs w:val="24"/>
        </w:rPr>
        <w:lastRenderedPageBreak/>
        <w:t>Last</w:t>
      </w:r>
      <w:r w:rsidR="003B4F02" w:rsidRPr="00520170">
        <w:rPr>
          <w:sz w:val="24"/>
          <w:szCs w:val="24"/>
        </w:rPr>
        <w:t xml:space="preserve"> version of  the project  is supposed </w:t>
      </w:r>
      <w:del w:id="42" w:author="gul" w:date="2010-11-25T00:20:00Z">
        <w:r w:rsidR="003B4F02" w:rsidRPr="00520170" w:rsidDel="006A3C85">
          <w:rPr>
            <w:sz w:val="24"/>
            <w:szCs w:val="24"/>
          </w:rPr>
          <w:delText xml:space="preserve"> </w:delText>
        </w:r>
      </w:del>
      <w:r w:rsidR="003B4F02" w:rsidRPr="00520170">
        <w:rPr>
          <w:sz w:val="24"/>
          <w:szCs w:val="24"/>
        </w:rPr>
        <w:t>to be an automation tool which provides computer  training for visually  impaired people. The  complete product,  including user manual, will be delivered until  the deadline of the project submission.</w:t>
      </w:r>
    </w:p>
    <w:p w:rsidR="00257467" w:rsidRDefault="00257467" w:rsidP="00257467">
      <w:pPr>
        <w:pStyle w:val="ListParagraph"/>
        <w:ind w:left="0"/>
        <w:rPr>
          <w:sz w:val="24"/>
          <w:szCs w:val="24"/>
        </w:rPr>
      </w:pPr>
    </w:p>
    <w:p w:rsidR="00257467" w:rsidRPr="008F55ED" w:rsidRDefault="000A5346" w:rsidP="008F55ED">
      <w:pPr>
        <w:pStyle w:val="Heading1"/>
        <w:rPr>
          <w:sz w:val="28"/>
          <w:szCs w:val="28"/>
        </w:rPr>
      </w:pPr>
      <w:bookmarkStart w:id="43" w:name="_Toc276462594"/>
      <w:r w:rsidRPr="008F55ED">
        <w:rPr>
          <w:sz w:val="28"/>
          <w:szCs w:val="28"/>
        </w:rPr>
        <w:t xml:space="preserve">1.1.6 </w:t>
      </w:r>
      <w:r w:rsidR="003B4F02" w:rsidRPr="008F55ED">
        <w:rPr>
          <w:sz w:val="28"/>
          <w:szCs w:val="28"/>
        </w:rPr>
        <w:t>Schedule &amp; Budget Summary</w:t>
      </w:r>
      <w:bookmarkEnd w:id="43"/>
    </w:p>
    <w:p w:rsidR="003B4F02" w:rsidRPr="003B4F02" w:rsidRDefault="003B4F02" w:rsidP="00257467">
      <w:pPr>
        <w:pStyle w:val="ListParagraph"/>
        <w:ind w:left="0"/>
        <w:rPr>
          <w:sz w:val="24"/>
          <w:szCs w:val="24"/>
        </w:rPr>
      </w:pPr>
      <w:r w:rsidRPr="003B4F02">
        <w:rPr>
          <w:sz w:val="24"/>
          <w:szCs w:val="24"/>
        </w:rPr>
        <w:t xml:space="preserve">The duration, personnel requirements, and budget of each workflow are as follows: </w:t>
      </w:r>
    </w:p>
    <w:p w:rsidR="003B4F02" w:rsidRPr="003B4F02" w:rsidRDefault="003B4F02" w:rsidP="00257467">
      <w:pPr>
        <w:pStyle w:val="ListParagraph"/>
        <w:numPr>
          <w:ilvl w:val="0"/>
          <w:numId w:val="9"/>
        </w:numPr>
        <w:rPr>
          <w:sz w:val="24"/>
          <w:szCs w:val="24"/>
        </w:rPr>
      </w:pPr>
      <w:r w:rsidRPr="003B4F02">
        <w:rPr>
          <w:sz w:val="24"/>
          <w:szCs w:val="24"/>
        </w:rPr>
        <w:t>Requirements workflow</w:t>
      </w:r>
      <w:ins w:id="44" w:author="gul" w:date="2010-11-25T00:21:00Z">
        <w:r w:rsidR="006A3C85">
          <w:rPr>
            <w:sz w:val="24"/>
            <w:szCs w:val="24"/>
          </w:rPr>
          <w:t xml:space="preserve"> </w:t>
        </w:r>
      </w:ins>
      <w:r w:rsidRPr="003B4F02">
        <w:rPr>
          <w:sz w:val="24"/>
          <w:szCs w:val="24"/>
        </w:rPr>
        <w:t xml:space="preserve">(4 weeks, five team members, 2400 TL) </w:t>
      </w:r>
    </w:p>
    <w:p w:rsidR="003B4F02" w:rsidRPr="003B4F02" w:rsidRDefault="003B4F02" w:rsidP="00257467">
      <w:pPr>
        <w:pStyle w:val="ListParagraph"/>
        <w:numPr>
          <w:ilvl w:val="0"/>
          <w:numId w:val="9"/>
        </w:numPr>
        <w:rPr>
          <w:sz w:val="24"/>
          <w:szCs w:val="24"/>
        </w:rPr>
      </w:pPr>
      <w:r w:rsidRPr="003B4F02">
        <w:rPr>
          <w:sz w:val="24"/>
          <w:szCs w:val="24"/>
        </w:rPr>
        <w:t>Analysis workflow</w:t>
      </w:r>
      <w:ins w:id="45" w:author="gul" w:date="2010-11-25T00:21:00Z">
        <w:r w:rsidR="006A3C85">
          <w:rPr>
            <w:sz w:val="24"/>
            <w:szCs w:val="24"/>
          </w:rPr>
          <w:t xml:space="preserve"> </w:t>
        </w:r>
      </w:ins>
      <w:r w:rsidRPr="003B4F02">
        <w:rPr>
          <w:sz w:val="24"/>
          <w:szCs w:val="24"/>
        </w:rPr>
        <w:t xml:space="preserve">(25  days , five team members, 7680 TL) </w:t>
      </w:r>
    </w:p>
    <w:p w:rsidR="003B4F02" w:rsidRPr="003B4F02" w:rsidRDefault="003B4F02" w:rsidP="00257467">
      <w:pPr>
        <w:pStyle w:val="ListParagraph"/>
        <w:numPr>
          <w:ilvl w:val="0"/>
          <w:numId w:val="9"/>
        </w:numPr>
        <w:rPr>
          <w:sz w:val="24"/>
          <w:szCs w:val="24"/>
        </w:rPr>
      </w:pPr>
      <w:r w:rsidRPr="003B4F02">
        <w:rPr>
          <w:sz w:val="24"/>
          <w:szCs w:val="24"/>
        </w:rPr>
        <w:t>Design workflow</w:t>
      </w:r>
      <w:ins w:id="46" w:author="gul" w:date="2010-11-25T00:21:00Z">
        <w:r w:rsidR="006A3C85">
          <w:rPr>
            <w:sz w:val="24"/>
            <w:szCs w:val="24"/>
          </w:rPr>
          <w:t xml:space="preserve"> </w:t>
        </w:r>
      </w:ins>
      <w:r w:rsidRPr="003B4F02">
        <w:rPr>
          <w:sz w:val="24"/>
          <w:szCs w:val="24"/>
        </w:rPr>
        <w:t xml:space="preserve">(8 days, five team members , 3840 TL) </w:t>
      </w:r>
    </w:p>
    <w:p w:rsidR="003B4F02" w:rsidRPr="003B4F02" w:rsidRDefault="003B4F02" w:rsidP="00257467">
      <w:pPr>
        <w:pStyle w:val="ListParagraph"/>
        <w:numPr>
          <w:ilvl w:val="0"/>
          <w:numId w:val="9"/>
        </w:numPr>
        <w:rPr>
          <w:sz w:val="24"/>
          <w:szCs w:val="24"/>
        </w:rPr>
      </w:pPr>
      <w:r w:rsidRPr="003B4F02">
        <w:rPr>
          <w:sz w:val="24"/>
          <w:szCs w:val="24"/>
        </w:rPr>
        <w:t>Implementation workflow</w:t>
      </w:r>
      <w:ins w:id="47" w:author="gul" w:date="2010-11-25T00:21:00Z">
        <w:r w:rsidR="006A3C85">
          <w:rPr>
            <w:sz w:val="24"/>
            <w:szCs w:val="24"/>
          </w:rPr>
          <w:t xml:space="preserve"> </w:t>
        </w:r>
      </w:ins>
      <w:r w:rsidRPr="003B4F02">
        <w:rPr>
          <w:sz w:val="24"/>
          <w:szCs w:val="24"/>
        </w:rPr>
        <w:t xml:space="preserve">(39 days, five team members, 14866TL) </w:t>
      </w:r>
    </w:p>
    <w:p w:rsidR="003B4F02" w:rsidRPr="003B4F02" w:rsidRDefault="003B4F02" w:rsidP="00257467">
      <w:pPr>
        <w:pStyle w:val="ListParagraph"/>
        <w:numPr>
          <w:ilvl w:val="0"/>
          <w:numId w:val="9"/>
        </w:numPr>
        <w:rPr>
          <w:sz w:val="24"/>
          <w:szCs w:val="24"/>
        </w:rPr>
      </w:pPr>
      <w:r w:rsidRPr="003B4F02">
        <w:rPr>
          <w:sz w:val="24"/>
          <w:szCs w:val="24"/>
        </w:rPr>
        <w:t>Testing workflow</w:t>
      </w:r>
      <w:ins w:id="48" w:author="gul" w:date="2010-11-25T00:21:00Z">
        <w:r w:rsidR="006A3C85">
          <w:rPr>
            <w:sz w:val="24"/>
            <w:szCs w:val="24"/>
          </w:rPr>
          <w:t xml:space="preserve"> </w:t>
        </w:r>
      </w:ins>
      <w:r w:rsidRPr="003B4F02">
        <w:rPr>
          <w:sz w:val="24"/>
          <w:szCs w:val="24"/>
        </w:rPr>
        <w:t xml:space="preserve">(25 days, five team members, 4800 TL) </w:t>
      </w:r>
    </w:p>
    <w:p w:rsidR="003B4F02" w:rsidRDefault="003B4F02" w:rsidP="00257467">
      <w:pPr>
        <w:pStyle w:val="ListParagraph"/>
        <w:ind w:left="0"/>
        <w:rPr>
          <w:sz w:val="24"/>
          <w:szCs w:val="24"/>
        </w:rPr>
      </w:pPr>
      <w:r w:rsidRPr="003B4F02">
        <w:rPr>
          <w:sz w:val="24"/>
          <w:szCs w:val="24"/>
        </w:rPr>
        <w:t xml:space="preserve">The total development time  is 65 days, and analysis, design,  implementation and testing workflows </w:t>
      </w:r>
      <w:r w:rsidRPr="00606FC0">
        <w:rPr>
          <w:sz w:val="24"/>
          <w:szCs w:val="24"/>
        </w:rPr>
        <w:t>will  go  on  together  because  of  chosen  software  development  life  cycle  and  preselected  staffing.  The total internal cost is absolutely 29376 TL. The details are in open project file.</w:t>
      </w:r>
    </w:p>
    <w:p w:rsidR="00606FC0" w:rsidRDefault="00606FC0" w:rsidP="00606FC0">
      <w:pPr>
        <w:pStyle w:val="ListParagraph"/>
        <w:rPr>
          <w:sz w:val="24"/>
          <w:szCs w:val="24"/>
        </w:rPr>
      </w:pPr>
    </w:p>
    <w:p w:rsidR="00606FC0" w:rsidRPr="002452B7" w:rsidRDefault="00257467" w:rsidP="008F55ED">
      <w:pPr>
        <w:pStyle w:val="Heading1"/>
        <w:rPr>
          <w:sz w:val="28"/>
          <w:szCs w:val="28"/>
        </w:rPr>
      </w:pPr>
      <w:r w:rsidRPr="002452B7">
        <w:rPr>
          <w:sz w:val="28"/>
          <w:szCs w:val="28"/>
        </w:rPr>
        <w:t xml:space="preserve"> </w:t>
      </w:r>
      <w:bookmarkStart w:id="49" w:name="_Toc276462595"/>
      <w:r w:rsidR="002452B7">
        <w:rPr>
          <w:sz w:val="28"/>
          <w:szCs w:val="28"/>
        </w:rPr>
        <w:t xml:space="preserve">1.2 </w:t>
      </w:r>
      <w:r w:rsidR="00606FC0" w:rsidRPr="002452B7">
        <w:t>Evolution of Project Management Plan</w:t>
      </w:r>
      <w:bookmarkEnd w:id="49"/>
    </w:p>
    <w:p w:rsidR="00606FC0" w:rsidRPr="00551060" w:rsidRDefault="00606FC0" w:rsidP="00257467">
      <w:pPr>
        <w:pStyle w:val="ListParagraph"/>
        <w:ind w:left="0"/>
        <w:rPr>
          <w:sz w:val="24"/>
          <w:szCs w:val="24"/>
        </w:rPr>
      </w:pPr>
      <w:r w:rsidRPr="00551060">
        <w:rPr>
          <w:sz w:val="24"/>
          <w:szCs w:val="24"/>
        </w:rPr>
        <w:t>All  changes  to  the  project management  plan must  be  agreed  to  by  Kapil  and  course  instructor before  they  are  implemented.  All  changes  should  be  documented  in  order  to  keep  the  project management plan correct and up to date.</w:t>
      </w:r>
    </w:p>
    <w:p w:rsidR="000C476C" w:rsidRDefault="000C476C" w:rsidP="004F0BB0">
      <w:pPr>
        <w:rPr>
          <w:rFonts w:cstheme="minorHAnsi"/>
          <w:b/>
          <w:bCs/>
          <w:sz w:val="32"/>
          <w:szCs w:val="32"/>
        </w:rPr>
      </w:pPr>
    </w:p>
    <w:p w:rsidR="00DF730D" w:rsidRPr="00DF730D" w:rsidRDefault="004F0BB0" w:rsidP="00DF730D">
      <w:pPr>
        <w:rPr>
          <w:rFonts w:cstheme="minorHAnsi"/>
          <w:sz w:val="24"/>
          <w:szCs w:val="24"/>
        </w:rPr>
      </w:pPr>
      <w:bookmarkStart w:id="50" w:name="_Toc276462596"/>
      <w:r w:rsidRPr="008F55ED">
        <w:rPr>
          <w:rStyle w:val="Heading1Char"/>
        </w:rPr>
        <w:t xml:space="preserve">1.3 </w:t>
      </w:r>
      <w:r w:rsidR="00551060" w:rsidRPr="008F55ED">
        <w:rPr>
          <w:rStyle w:val="Heading1Char"/>
        </w:rPr>
        <w:t>Document Structure</w:t>
      </w:r>
      <w:bookmarkEnd w:id="50"/>
      <w:r w:rsidR="00551060" w:rsidRPr="004F0BB0">
        <w:rPr>
          <w:rFonts w:cstheme="minorHAnsi"/>
          <w:sz w:val="24"/>
          <w:szCs w:val="24"/>
        </w:rPr>
        <w:br/>
      </w:r>
      <w:r w:rsidR="00DF730D" w:rsidRPr="00DF730D">
        <w:rPr>
          <w:rFonts w:cstheme="minorHAnsi"/>
          <w:sz w:val="24"/>
          <w:szCs w:val="24"/>
        </w:rPr>
        <w:t>This plan is organized as follows:</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Section 1, Project Overview.  This section provides an overview of the scope and objectives of the project, the project’s assumptions and constraints, reference to the project deliverables, schedule and budget, and a description of the evolution of the plan.</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Section 2, References.  This section provides a list of all documents, policies, templates, processes, and other sources of information referenced in the plan.</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3, Definitions.  This section contains the abbreviations and acronyms required to properly understand this planning document. </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Section 4, Project Organization.  This section identifies interfaces to organizational entities external to the project, the project’s internal organizational structure, and defines roles and responsibilities for the project.</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5, Management Process.  This section describes the planning, measurement, tracking, reporting, risk control mechanisms needed to provide management control </w:t>
      </w:r>
      <w:r w:rsidRPr="00DF730D">
        <w:rPr>
          <w:rFonts w:asciiTheme="minorHAnsi" w:hAnsiTheme="minorHAnsi" w:cstheme="minorHAnsi"/>
          <w:sz w:val="24"/>
          <w:szCs w:val="24"/>
        </w:rPr>
        <w:lastRenderedPageBreak/>
        <w:t xml:space="preserve">over the technical processes and product quality, and appropriate project initiation and closeout procedures. </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8, Additional Plans.  This section addresses the logistic support strategy to be applied to increase the system’s operational effectiveness. </w:t>
      </w:r>
    </w:p>
    <w:p w:rsidR="006B360B" w:rsidRPr="00DF730D" w:rsidRDefault="006B360B" w:rsidP="00DF730D">
      <w:pPr>
        <w:rPr>
          <w:sz w:val="24"/>
          <w:szCs w:val="24"/>
          <w:lang w:val="en-US"/>
        </w:rPr>
      </w:pPr>
    </w:p>
    <w:p w:rsidR="006B360B" w:rsidRPr="00F83FEA" w:rsidRDefault="006B360B" w:rsidP="00F83FEA">
      <w:pPr>
        <w:pStyle w:val="Heading1"/>
        <w:numPr>
          <w:ilvl w:val="0"/>
          <w:numId w:val="19"/>
        </w:numPr>
        <w:rPr>
          <w:sz w:val="36"/>
          <w:szCs w:val="36"/>
        </w:rPr>
      </w:pPr>
      <w:bookmarkStart w:id="51" w:name="_Toc276462597"/>
      <w:r w:rsidRPr="00F83FEA">
        <w:rPr>
          <w:sz w:val="36"/>
          <w:szCs w:val="36"/>
        </w:rPr>
        <w:t>REFERENCE MATERIALS</w:t>
      </w:r>
      <w:bookmarkEnd w:id="51"/>
    </w:p>
    <w:p w:rsidR="00606FC0" w:rsidRDefault="00606FC0" w:rsidP="00257467">
      <w:pPr>
        <w:pStyle w:val="ListParagraph"/>
        <w:ind w:left="0"/>
        <w:rPr>
          <w:sz w:val="24"/>
          <w:szCs w:val="24"/>
        </w:rPr>
      </w:pPr>
      <w:r w:rsidRPr="00606FC0">
        <w:rPr>
          <w:sz w:val="24"/>
          <w:szCs w:val="24"/>
        </w:rPr>
        <w:t>All artifacts will conform to the company’s and course’s programming, documentation and testing standards. Extra artifacts are Project Enlightment.pod which is produced by open project for detailed schedule and cost estimation, tasks.pdf gives detailed information for  tasks such as well defined name, resources, estimated  completion  time with  start  and  finish  date,  predecessors  and  reference  id, whoiswho.pdf gives  mapping between team members and tasks and answers who does what  question.</w:t>
      </w:r>
    </w:p>
    <w:p w:rsidR="00655EE1" w:rsidRDefault="00655EE1" w:rsidP="00257467">
      <w:pPr>
        <w:pStyle w:val="ListParagraph"/>
        <w:ind w:left="0"/>
        <w:rPr>
          <w:sz w:val="24"/>
          <w:szCs w:val="24"/>
        </w:rPr>
      </w:pPr>
    </w:p>
    <w:p w:rsidR="00257467" w:rsidRPr="00F83FEA" w:rsidRDefault="00120F6D" w:rsidP="00F83FEA">
      <w:pPr>
        <w:pStyle w:val="Heading1"/>
        <w:numPr>
          <w:ilvl w:val="0"/>
          <w:numId w:val="19"/>
        </w:numPr>
      </w:pPr>
      <w:bookmarkStart w:id="52" w:name="_Toc276462598"/>
      <w:r w:rsidRPr="00F83FEA">
        <w:rPr>
          <w:sz w:val="36"/>
          <w:szCs w:val="36"/>
        </w:rPr>
        <w:t>DEFINITIONS and ACCRONYMS</w:t>
      </w:r>
      <w:bookmarkEnd w:id="52"/>
    </w:p>
    <w:p w:rsidR="00B5565D" w:rsidRPr="00F12EF7" w:rsidRDefault="00B5565D" w:rsidP="00257467">
      <w:pPr>
        <w:pStyle w:val="ListParagraph"/>
        <w:ind w:left="0"/>
        <w:rPr>
          <w:sz w:val="24"/>
          <w:szCs w:val="24"/>
        </w:rPr>
      </w:pPr>
      <w:r w:rsidRPr="00F12EF7">
        <w:rPr>
          <w:b/>
          <w:bCs/>
          <w:sz w:val="24"/>
          <w:szCs w:val="24"/>
        </w:rPr>
        <w:t>EI</w:t>
      </w:r>
      <w:r w:rsidRPr="00F12EF7">
        <w:rPr>
          <w:sz w:val="24"/>
          <w:szCs w:val="24"/>
        </w:rPr>
        <w:t xml:space="preserve"> Enable India, our client. </w:t>
      </w:r>
    </w:p>
    <w:p w:rsidR="00B5565D" w:rsidRPr="00F12EF7" w:rsidRDefault="00B5565D" w:rsidP="00257467">
      <w:pPr>
        <w:pStyle w:val="ListParagraph"/>
        <w:ind w:left="0"/>
        <w:rPr>
          <w:sz w:val="24"/>
          <w:szCs w:val="24"/>
        </w:rPr>
      </w:pPr>
      <w:r w:rsidRPr="00F12EF7">
        <w:rPr>
          <w:b/>
          <w:bCs/>
          <w:sz w:val="24"/>
          <w:szCs w:val="24"/>
        </w:rPr>
        <w:t>SCORE</w:t>
      </w:r>
      <w:r w:rsidRPr="00F12EF7">
        <w:rPr>
          <w:sz w:val="24"/>
          <w:szCs w:val="24"/>
        </w:rPr>
        <w:t xml:space="preserve"> a competition in software engineering. </w:t>
      </w:r>
    </w:p>
    <w:p w:rsidR="00B5565D" w:rsidRPr="00F12EF7" w:rsidRDefault="00B5565D" w:rsidP="00257467">
      <w:pPr>
        <w:pStyle w:val="ListParagraph"/>
        <w:ind w:left="0"/>
        <w:rPr>
          <w:sz w:val="24"/>
          <w:szCs w:val="24"/>
        </w:rPr>
      </w:pPr>
      <w:r w:rsidRPr="00F12EF7">
        <w:rPr>
          <w:b/>
          <w:bCs/>
          <w:sz w:val="24"/>
          <w:szCs w:val="24"/>
        </w:rPr>
        <w:t>Roll back</w:t>
      </w:r>
      <w:r w:rsidRPr="00F12EF7">
        <w:rPr>
          <w:sz w:val="24"/>
          <w:szCs w:val="24"/>
        </w:rPr>
        <w:t xml:space="preserve">  is  to choose a  reference point  to  return back and  to  return back  this stable point when trainee gave a false answer to give hint and one more try. </w:t>
      </w:r>
    </w:p>
    <w:p w:rsidR="00B5565D" w:rsidRPr="00F12EF7" w:rsidRDefault="00B5565D" w:rsidP="00257467">
      <w:pPr>
        <w:pStyle w:val="ListParagraph"/>
        <w:ind w:left="0"/>
        <w:rPr>
          <w:sz w:val="24"/>
          <w:szCs w:val="24"/>
        </w:rPr>
      </w:pPr>
      <w:r w:rsidRPr="00F12EF7">
        <w:rPr>
          <w:b/>
          <w:bCs/>
          <w:sz w:val="24"/>
          <w:szCs w:val="24"/>
        </w:rPr>
        <w:t>Hint</w:t>
      </w:r>
      <w:r w:rsidRPr="00F12EF7">
        <w:rPr>
          <w:sz w:val="24"/>
          <w:szCs w:val="24"/>
        </w:rPr>
        <w:t xml:space="preserve"> is to give guidance trainee to solve problems easily. </w:t>
      </w:r>
    </w:p>
    <w:p w:rsidR="00B5565D" w:rsidRPr="00F12EF7" w:rsidRDefault="00B5565D" w:rsidP="00257467">
      <w:pPr>
        <w:pStyle w:val="ListParagraph"/>
        <w:ind w:left="0"/>
        <w:rPr>
          <w:sz w:val="24"/>
          <w:szCs w:val="24"/>
        </w:rPr>
      </w:pPr>
      <w:r w:rsidRPr="00F12EF7">
        <w:rPr>
          <w:b/>
          <w:bCs/>
          <w:sz w:val="24"/>
          <w:szCs w:val="24"/>
        </w:rPr>
        <w:t>GUI</w:t>
      </w:r>
      <w:r w:rsidRPr="00F12EF7">
        <w:rPr>
          <w:sz w:val="24"/>
          <w:szCs w:val="24"/>
        </w:rPr>
        <w:t xml:space="preserve"> is short version of Graphical User Interface. </w:t>
      </w:r>
    </w:p>
    <w:p w:rsidR="00B5565D" w:rsidRPr="00F12EF7" w:rsidRDefault="00B5565D" w:rsidP="00257467">
      <w:pPr>
        <w:pStyle w:val="ListParagraph"/>
        <w:ind w:left="0"/>
        <w:rPr>
          <w:sz w:val="24"/>
          <w:szCs w:val="24"/>
        </w:rPr>
      </w:pPr>
      <w:r w:rsidRPr="00F73102">
        <w:rPr>
          <w:b/>
          <w:bCs/>
          <w:sz w:val="24"/>
          <w:szCs w:val="24"/>
        </w:rPr>
        <w:t>Objective, Descriptive and Action-based</w:t>
      </w:r>
      <w:r w:rsidRPr="00F12EF7">
        <w:rPr>
          <w:sz w:val="24"/>
          <w:szCs w:val="24"/>
        </w:rPr>
        <w:t xml:space="preserve"> are the types of questions in automation tool.  </w:t>
      </w:r>
    </w:p>
    <w:p w:rsidR="00B5565D" w:rsidRPr="00F12EF7" w:rsidRDefault="00B5565D" w:rsidP="00257467">
      <w:pPr>
        <w:pStyle w:val="ListParagraph"/>
        <w:ind w:left="0"/>
        <w:rPr>
          <w:sz w:val="24"/>
          <w:szCs w:val="24"/>
        </w:rPr>
      </w:pPr>
      <w:r w:rsidRPr="00F12EF7">
        <w:rPr>
          <w:b/>
          <w:bCs/>
          <w:sz w:val="24"/>
          <w:szCs w:val="24"/>
        </w:rPr>
        <w:t>DAO</w:t>
      </w:r>
      <w:r w:rsidRPr="00F12EF7">
        <w:rPr>
          <w:sz w:val="24"/>
          <w:szCs w:val="24"/>
        </w:rPr>
        <w:t xml:space="preserve"> means Database Access Object. </w:t>
      </w:r>
    </w:p>
    <w:p w:rsidR="00606FC0" w:rsidRPr="00F12EF7" w:rsidRDefault="00B5565D" w:rsidP="00257467">
      <w:pPr>
        <w:pStyle w:val="ListParagraph"/>
        <w:ind w:left="0"/>
        <w:rPr>
          <w:sz w:val="24"/>
          <w:szCs w:val="24"/>
        </w:rPr>
      </w:pPr>
      <w:r w:rsidRPr="00F12EF7">
        <w:rPr>
          <w:b/>
          <w:bCs/>
          <w:sz w:val="24"/>
          <w:szCs w:val="24"/>
        </w:rPr>
        <w:t>IDE</w:t>
      </w:r>
      <w:r w:rsidRPr="00F12EF7">
        <w:rPr>
          <w:sz w:val="24"/>
          <w:szCs w:val="24"/>
        </w:rPr>
        <w:t xml:space="preserve"> is integrated development environment.</w:t>
      </w:r>
    </w:p>
    <w:p w:rsidR="00DC75CD" w:rsidRPr="00F12EF7" w:rsidRDefault="00DC75CD" w:rsidP="00257467">
      <w:pPr>
        <w:pStyle w:val="ListParagraph"/>
        <w:ind w:left="0"/>
        <w:rPr>
          <w:sz w:val="24"/>
          <w:szCs w:val="24"/>
        </w:rPr>
      </w:pPr>
      <w:bookmarkStart w:id="53" w:name="Example1.5"/>
      <w:r w:rsidRPr="00F12EF7">
        <w:rPr>
          <w:b/>
          <w:bCs/>
          <w:sz w:val="24"/>
          <w:szCs w:val="24"/>
        </w:rPr>
        <w:t>ODD</w:t>
      </w:r>
      <w:r w:rsidRPr="00F12EF7">
        <w:rPr>
          <w:sz w:val="24"/>
          <w:szCs w:val="24"/>
        </w:rPr>
        <w:t xml:space="preserve"> - Object Design Document</w:t>
      </w:r>
      <w:bookmarkEnd w:id="53"/>
    </w:p>
    <w:p w:rsidR="00DC75CD" w:rsidRPr="00F12EF7" w:rsidRDefault="00DC75CD" w:rsidP="00257467">
      <w:pPr>
        <w:pStyle w:val="ListParagraph"/>
        <w:ind w:left="0"/>
        <w:rPr>
          <w:sz w:val="24"/>
          <w:szCs w:val="24"/>
        </w:rPr>
      </w:pPr>
      <w:r w:rsidRPr="00F12EF7">
        <w:rPr>
          <w:b/>
          <w:bCs/>
          <w:sz w:val="24"/>
          <w:szCs w:val="24"/>
        </w:rPr>
        <w:t>SDD</w:t>
      </w:r>
      <w:r w:rsidRPr="00F12EF7">
        <w:rPr>
          <w:sz w:val="24"/>
          <w:szCs w:val="24"/>
        </w:rPr>
        <w:t xml:space="preserve"> - System Design Document</w:t>
      </w:r>
    </w:p>
    <w:p w:rsidR="00DC75CD" w:rsidRPr="00F12EF7" w:rsidRDefault="00DC75CD" w:rsidP="00257467">
      <w:pPr>
        <w:pStyle w:val="ListParagraph"/>
        <w:ind w:left="0"/>
        <w:rPr>
          <w:sz w:val="24"/>
          <w:szCs w:val="24"/>
        </w:rPr>
      </w:pPr>
      <w:r w:rsidRPr="00F12EF7">
        <w:rPr>
          <w:b/>
          <w:bCs/>
          <w:sz w:val="24"/>
          <w:szCs w:val="24"/>
        </w:rPr>
        <w:t>SPMP</w:t>
      </w:r>
      <w:r w:rsidRPr="00F12EF7">
        <w:rPr>
          <w:sz w:val="24"/>
          <w:szCs w:val="24"/>
        </w:rPr>
        <w:t xml:space="preserve"> - Software Project Management Plan</w:t>
      </w:r>
    </w:p>
    <w:p w:rsidR="00DC75CD" w:rsidRPr="00F12EF7" w:rsidRDefault="00DC75CD" w:rsidP="00257467">
      <w:pPr>
        <w:pStyle w:val="ListParagraph"/>
        <w:ind w:left="0"/>
        <w:rPr>
          <w:sz w:val="24"/>
          <w:szCs w:val="24"/>
        </w:rPr>
      </w:pPr>
      <w:r w:rsidRPr="00F12EF7">
        <w:rPr>
          <w:b/>
          <w:bCs/>
          <w:sz w:val="24"/>
          <w:szCs w:val="24"/>
        </w:rPr>
        <w:t xml:space="preserve">RAD </w:t>
      </w:r>
      <w:r w:rsidRPr="00F12EF7">
        <w:rPr>
          <w:sz w:val="24"/>
          <w:szCs w:val="24"/>
        </w:rPr>
        <w:t>- Requirements Analysis Document</w:t>
      </w:r>
    </w:p>
    <w:p w:rsidR="00DC75CD" w:rsidRDefault="00DC75CD" w:rsidP="00257467">
      <w:pPr>
        <w:pStyle w:val="ListParagraph"/>
        <w:ind w:left="0"/>
        <w:rPr>
          <w:sz w:val="24"/>
          <w:szCs w:val="24"/>
        </w:rPr>
      </w:pPr>
      <w:r w:rsidRPr="00F12EF7">
        <w:rPr>
          <w:b/>
          <w:bCs/>
          <w:sz w:val="24"/>
          <w:szCs w:val="24"/>
        </w:rPr>
        <w:t>TM</w:t>
      </w:r>
      <w:r w:rsidRPr="00F12EF7">
        <w:rPr>
          <w:sz w:val="24"/>
          <w:szCs w:val="24"/>
        </w:rPr>
        <w:t xml:space="preserve"> – Test Manual</w:t>
      </w:r>
    </w:p>
    <w:p w:rsidR="00B06E1C" w:rsidRPr="00120F6D" w:rsidRDefault="00CF33E8" w:rsidP="008D79C3">
      <w:pPr>
        <w:pStyle w:val="ListParagraph"/>
        <w:ind w:left="0"/>
        <w:rPr>
          <w:sz w:val="24"/>
          <w:szCs w:val="24"/>
        </w:rPr>
      </w:pPr>
      <w:r w:rsidRPr="00F73102">
        <w:rPr>
          <w:b/>
          <w:bCs/>
          <w:sz w:val="24"/>
          <w:szCs w:val="24"/>
        </w:rPr>
        <w:t>CTVIAT</w:t>
      </w:r>
      <w:r>
        <w:rPr>
          <w:sz w:val="24"/>
          <w:szCs w:val="24"/>
        </w:rPr>
        <w:t xml:space="preserve"> – Computer Training for Visually Impaired Automation Tool</w:t>
      </w:r>
    </w:p>
    <w:p w:rsidR="00FF0B89" w:rsidRPr="00B06E1C" w:rsidRDefault="00B06E1C" w:rsidP="00B06E1C">
      <w:pPr>
        <w:pStyle w:val="Heading1"/>
        <w:rPr>
          <w:sz w:val="36"/>
          <w:szCs w:val="36"/>
        </w:rPr>
      </w:pPr>
      <w:bookmarkStart w:id="54" w:name="_Toc276462599"/>
      <w:r>
        <w:rPr>
          <w:sz w:val="36"/>
          <w:szCs w:val="36"/>
        </w:rPr>
        <w:lastRenderedPageBreak/>
        <w:t xml:space="preserve">4. </w:t>
      </w:r>
      <w:r w:rsidR="00C870ED" w:rsidRPr="00B06E1C">
        <w:rPr>
          <w:sz w:val="36"/>
          <w:szCs w:val="36"/>
        </w:rPr>
        <w:t>PROJECT ORGANIZATION</w:t>
      </w:r>
      <w:bookmarkEnd w:id="54"/>
    </w:p>
    <w:p w:rsidR="008D79C3" w:rsidRDefault="008D79C3" w:rsidP="001F1511">
      <w:pPr>
        <w:rPr>
          <w:rStyle w:val="Heading1Char"/>
        </w:rPr>
      </w:pPr>
      <w:bookmarkStart w:id="55" w:name="_Toc276462600"/>
    </w:p>
    <w:p w:rsidR="001C1A13" w:rsidRPr="001F1511" w:rsidRDefault="00194371" w:rsidP="001F1511">
      <w:pPr>
        <w:rPr>
          <w:sz w:val="24"/>
          <w:szCs w:val="24"/>
        </w:rPr>
      </w:pPr>
      <w:r w:rsidRPr="007F2702">
        <w:rPr>
          <w:rStyle w:val="Heading1Char"/>
        </w:rPr>
        <w:t xml:space="preserve">4.1 </w:t>
      </w:r>
      <w:commentRangeStart w:id="56"/>
      <w:r w:rsidR="00FF0B89" w:rsidRPr="007F2702">
        <w:rPr>
          <w:rStyle w:val="Heading1Char"/>
        </w:rPr>
        <w:t>External Interfaces</w:t>
      </w:r>
      <w:bookmarkEnd w:id="55"/>
      <w:commentRangeEnd w:id="56"/>
      <w:r w:rsidR="006A3C85">
        <w:rPr>
          <w:rStyle w:val="CommentReference"/>
        </w:rPr>
        <w:commentReference w:id="56"/>
      </w:r>
      <w:r w:rsidR="00736333">
        <w:rPr>
          <w:b/>
          <w:bCs/>
          <w:sz w:val="32"/>
          <w:szCs w:val="32"/>
        </w:rPr>
        <w:br/>
      </w:r>
      <w:r w:rsidR="00F12EF7" w:rsidRPr="00F12EF7">
        <w:rPr>
          <w:sz w:val="24"/>
          <w:szCs w:val="24"/>
        </w:rPr>
        <w:t xml:space="preserve">All the work on this project will be performed by the members of the group Enlightenment. All will meet  weekly  with  Kapil  and  </w:t>
      </w:r>
      <w:r w:rsidR="00F12EF7">
        <w:rPr>
          <w:sz w:val="24"/>
          <w:szCs w:val="24"/>
        </w:rPr>
        <w:t xml:space="preserve">course  instructor  to  report  </w:t>
      </w:r>
      <w:r w:rsidR="00F12EF7" w:rsidRPr="00F12EF7">
        <w:rPr>
          <w:sz w:val="24"/>
          <w:szCs w:val="24"/>
        </w:rPr>
        <w:t>progress  and  discuss  possible  changes  and modifications.</w:t>
      </w:r>
    </w:p>
    <w:p w:rsidR="00681E57" w:rsidRDefault="00981C53" w:rsidP="00736333">
      <w:pPr>
        <w:rPr>
          <w:b/>
          <w:bCs/>
          <w:sz w:val="32"/>
          <w:szCs w:val="32"/>
        </w:rPr>
      </w:pPr>
      <w:r w:rsidRPr="00981C53">
        <w:rPr>
          <w:b/>
          <w:bCs/>
          <w:noProof/>
          <w:sz w:val="32"/>
          <w:szCs w:val="32"/>
        </w:rPr>
        <w:pict>
          <v:rect id="_x0000_s1036" style="position:absolute;margin-left:330.65pt;margin-top:3.4pt;width:101.25pt;height:40.5pt;z-index:251668480">
            <v:textbox style="mso-next-textbox:#_x0000_s1036">
              <w:txbxContent>
                <w:p w:rsidR="000D4F3B" w:rsidRDefault="000D4F3B" w:rsidP="00681E57">
                  <w:pPr>
                    <w:jc w:val="center"/>
                  </w:pPr>
                  <w:r>
                    <w:t>Stakeholder</w:t>
                  </w:r>
                  <w:r>
                    <w:br/>
                    <w:t xml:space="preserve"> (Mr. Kapil)</w:t>
                  </w:r>
                </w:p>
                <w:p w:rsidR="000D4F3B" w:rsidRDefault="000D4F3B" w:rsidP="00681E57"/>
              </w:txbxContent>
            </v:textbox>
          </v:rect>
        </w:pict>
      </w:r>
      <w:r w:rsidRPr="00981C53">
        <w:rPr>
          <w:b/>
          <w:bCs/>
          <w:noProof/>
          <w:sz w:val="32"/>
          <w:szCs w:val="32"/>
        </w:rPr>
        <w:pict>
          <v:shapetype id="_x0000_t32" coordsize="21600,21600" o:spt="32" o:oned="t" path="m,l21600,21600e" filled="f">
            <v:path arrowok="t" fillok="f" o:connecttype="none"/>
            <o:lock v:ext="edit" shapetype="t"/>
          </v:shapetype>
          <v:shape id="_x0000_s1039" type="#_x0000_t32" style="position:absolute;margin-left:116.65pt;margin-top:17.15pt;width:49.5pt;height:0;flip:x;z-index:251671552" o:connectortype="straight">
            <v:stroke endarrow="block"/>
          </v:shape>
        </w:pict>
      </w:r>
      <w:r w:rsidRPr="00981C53">
        <w:rPr>
          <w:b/>
          <w:bCs/>
          <w:noProof/>
          <w:sz w:val="32"/>
          <w:szCs w:val="32"/>
        </w:rPr>
        <w:pict>
          <v:shape id="_x0000_s1038" type="#_x0000_t32" style="position:absolute;margin-left:267.4pt;margin-top:17.15pt;width:58pt;height:0;z-index:251670528" o:connectortype="straight">
            <v:stroke endarrow="block"/>
          </v:shape>
        </w:pict>
      </w:r>
      <w:r w:rsidRPr="00981C53">
        <w:rPr>
          <w:b/>
          <w:bCs/>
          <w:noProof/>
          <w:sz w:val="32"/>
          <w:szCs w:val="32"/>
        </w:rPr>
        <w:pict>
          <v:rect id="_x0000_s1037" style="position:absolute;margin-left:166.15pt;margin-top:3.4pt;width:101.25pt;height:40.5pt;z-index:251669504">
            <v:textbox style="mso-next-textbox:#_x0000_s1037">
              <w:txbxContent>
                <w:p w:rsidR="000D4F3B" w:rsidRDefault="000D4F3B" w:rsidP="00681E57">
                  <w:pPr>
                    <w:jc w:val="center"/>
                  </w:pPr>
                  <w:r>
                    <w:t>Developing Team</w:t>
                  </w:r>
                </w:p>
                <w:p w:rsidR="000D4F3B" w:rsidRDefault="000D4F3B" w:rsidP="00681E57"/>
              </w:txbxContent>
            </v:textbox>
          </v:rect>
        </w:pict>
      </w:r>
      <w:r w:rsidRPr="00981C53">
        <w:rPr>
          <w:b/>
          <w:bCs/>
          <w:noProof/>
          <w:sz w:val="32"/>
          <w:szCs w:val="32"/>
        </w:rPr>
        <w:pict>
          <v:rect id="_x0000_s1035" style="position:absolute;margin-left:10.4pt;margin-top:3.4pt;width:101.25pt;height:40.5pt;z-index:251667456">
            <v:textbox style="mso-next-textbox:#_x0000_s1035">
              <w:txbxContent>
                <w:p w:rsidR="000D4F3B" w:rsidRDefault="000D4F3B" w:rsidP="00681E57">
                  <w:pPr>
                    <w:jc w:val="center"/>
                  </w:pPr>
                  <w:r>
                    <w:t xml:space="preserve">Client </w:t>
                  </w:r>
                  <w:r>
                    <w:br/>
                    <w:t xml:space="preserve"> (The Instructor)</w:t>
                  </w:r>
                </w:p>
                <w:p w:rsidR="000D4F3B" w:rsidRDefault="000D4F3B" w:rsidP="00681E57"/>
              </w:txbxContent>
            </v:textbox>
          </v:rect>
        </w:pict>
      </w:r>
    </w:p>
    <w:p w:rsidR="0067600C" w:rsidRPr="00736333" w:rsidRDefault="0067600C" w:rsidP="00736333">
      <w:pPr>
        <w:rPr>
          <w:b/>
          <w:bCs/>
          <w:sz w:val="32"/>
          <w:szCs w:val="32"/>
        </w:rPr>
      </w:pPr>
    </w:p>
    <w:p w:rsidR="00611A5A" w:rsidRDefault="00981C53" w:rsidP="00B735AE">
      <w:pPr>
        <w:rPr>
          <w:sz w:val="24"/>
          <w:szCs w:val="24"/>
        </w:rPr>
      </w:pPr>
      <w:r w:rsidRPr="00981C53">
        <w:rPr>
          <w:rStyle w:val="Heading1Char"/>
        </w:rPr>
        <w:pict>
          <v:rect id="_x0000_s1026" style="position:absolute;margin-left:166.15pt;margin-top:47.9pt;width:101.25pt;height:40.5pt;z-index:251658240">
            <v:textbox style="mso-next-textbox:#_x0000_s1026">
              <w:txbxContent>
                <w:p w:rsidR="000D4F3B" w:rsidRDefault="000D4F3B" w:rsidP="000D213A">
                  <w:r>
                    <w:t xml:space="preserve">Project Manager </w:t>
                  </w:r>
                  <w:r>
                    <w:br/>
                    <w:t xml:space="preserve">            (Eray)</w:t>
                  </w:r>
                </w:p>
                <w:p w:rsidR="000D4F3B" w:rsidRDefault="000D4F3B"/>
              </w:txbxContent>
            </v:textbox>
          </v:rect>
        </w:pict>
      </w:r>
      <w:bookmarkStart w:id="57" w:name="_Toc276462601"/>
      <w:r w:rsidR="00B16ACD" w:rsidRPr="007F2702">
        <w:rPr>
          <w:rStyle w:val="Heading1Char"/>
        </w:rPr>
        <w:t xml:space="preserve">4.2 </w:t>
      </w:r>
      <w:commentRangeStart w:id="58"/>
      <w:r w:rsidR="006A6F44" w:rsidRPr="007F2702">
        <w:rPr>
          <w:rStyle w:val="Heading1Char"/>
        </w:rPr>
        <w:t>Internal Structure</w:t>
      </w:r>
      <w:bookmarkEnd w:id="57"/>
      <w:commentRangeEnd w:id="58"/>
      <w:r w:rsidR="006A3C85">
        <w:rPr>
          <w:rStyle w:val="CommentReference"/>
        </w:rPr>
        <w:commentReference w:id="58"/>
      </w:r>
      <w:r w:rsidR="00B735AE">
        <w:rPr>
          <w:b/>
          <w:bCs/>
          <w:sz w:val="32"/>
          <w:szCs w:val="32"/>
        </w:rPr>
        <w:br/>
      </w:r>
      <w:r w:rsidR="00611A5A" w:rsidRPr="00B735AE">
        <w:rPr>
          <w:sz w:val="24"/>
          <w:szCs w:val="24"/>
        </w:rPr>
        <w:t>The development team consists of Emmar, Eray, Ferhat, Osman and Özge.</w:t>
      </w:r>
    </w:p>
    <w:p w:rsidR="000D213A" w:rsidRDefault="000D213A" w:rsidP="00B735AE">
      <w:pPr>
        <w:rPr>
          <w:sz w:val="24"/>
          <w:szCs w:val="24"/>
        </w:rPr>
      </w:pPr>
    </w:p>
    <w:p w:rsidR="000D213A" w:rsidRDefault="00981C53" w:rsidP="00B735AE">
      <w:pPr>
        <w:rPr>
          <w:sz w:val="24"/>
          <w:szCs w:val="24"/>
        </w:rPr>
      </w:pPr>
      <w:r w:rsidRPr="00981C53">
        <w:rPr>
          <w:noProof/>
          <w:sz w:val="24"/>
          <w:szCs w:val="24"/>
        </w:rPr>
        <w:pict>
          <v:shape id="_x0000_s1027" type="#_x0000_t32" style="position:absolute;margin-left:214.15pt;margin-top:12.25pt;width:0;height:24pt;z-index:251659264" o:connectortype="straight"/>
        </w:pict>
      </w:r>
    </w:p>
    <w:p w:rsidR="000D213A" w:rsidRDefault="00981C53" w:rsidP="00B735AE">
      <w:pPr>
        <w:rPr>
          <w:sz w:val="24"/>
          <w:szCs w:val="24"/>
        </w:rPr>
      </w:pPr>
      <w:r w:rsidRPr="00981C53">
        <w:rPr>
          <w:noProof/>
          <w:sz w:val="24"/>
          <w:szCs w:val="24"/>
        </w:rPr>
        <w:pict>
          <v:shape id="_x0000_s1031" type="#_x0000_t32" style="position:absolute;margin-left:376.9pt;margin-top:9.4pt;width:0;height:36pt;z-index:251663360" o:connectortype="straight"/>
        </w:pict>
      </w:r>
      <w:r w:rsidRPr="00981C53">
        <w:rPr>
          <w:noProof/>
          <w:sz w:val="24"/>
          <w:szCs w:val="24"/>
        </w:rPr>
        <w:pict>
          <v:shape id="_x0000_s1030" type="#_x0000_t32" style="position:absolute;margin-left:214.15pt;margin-top:9.4pt;width:0;height:36pt;z-index:251662336" o:connectortype="straight"/>
        </w:pict>
      </w:r>
      <w:r w:rsidRPr="00981C53">
        <w:rPr>
          <w:noProof/>
          <w:sz w:val="24"/>
          <w:szCs w:val="24"/>
        </w:rPr>
        <w:pict>
          <v:shape id="_x0000_s1029" type="#_x0000_t32" style="position:absolute;margin-left:68.65pt;margin-top:9.4pt;width:0;height:36pt;z-index:251661312" o:connectortype="straight"/>
        </w:pict>
      </w:r>
      <w:r w:rsidRPr="00981C53">
        <w:rPr>
          <w:noProof/>
          <w:sz w:val="24"/>
          <w:szCs w:val="24"/>
        </w:rPr>
        <w:pict>
          <v:shape id="_x0000_s1028" type="#_x0000_t32" style="position:absolute;margin-left:68.65pt;margin-top:9.4pt;width:308.25pt;height:0;z-index:251660288" o:connectortype="straight"/>
        </w:pict>
      </w:r>
    </w:p>
    <w:p w:rsidR="000D213A" w:rsidRDefault="00981C53" w:rsidP="00B735AE">
      <w:pPr>
        <w:rPr>
          <w:sz w:val="24"/>
          <w:szCs w:val="24"/>
        </w:rPr>
      </w:pPr>
      <w:r w:rsidRPr="00981C53">
        <w:rPr>
          <w:noProof/>
          <w:sz w:val="24"/>
          <w:szCs w:val="24"/>
        </w:rPr>
        <w:pict>
          <v:rect id="_x0000_s1034" style="position:absolute;margin-left:325.4pt;margin-top:18.55pt;width:101.25pt;height:40.5pt;z-index:251666432">
            <v:textbox style="mso-next-textbox:#_x0000_s1034">
              <w:txbxContent>
                <w:p w:rsidR="000D4F3B" w:rsidRDefault="000D4F3B" w:rsidP="000D213A">
                  <w:pPr>
                    <w:jc w:val="center"/>
                  </w:pPr>
                  <w:r>
                    <w:t xml:space="preserve">Testing </w:t>
                  </w:r>
                  <w:r>
                    <w:br/>
                    <w:t xml:space="preserve">   (Emmar)</w:t>
                  </w:r>
                </w:p>
                <w:p w:rsidR="000D4F3B" w:rsidRDefault="000D4F3B" w:rsidP="000D213A"/>
              </w:txbxContent>
            </v:textbox>
          </v:rect>
        </w:pict>
      </w:r>
      <w:r w:rsidRPr="00981C53">
        <w:rPr>
          <w:noProof/>
          <w:sz w:val="24"/>
          <w:szCs w:val="24"/>
        </w:rPr>
        <w:pict>
          <v:rect id="_x0000_s1033" style="position:absolute;margin-left:160.9pt;margin-top:18.55pt;width:101.25pt;height:40.5pt;z-index:251665408">
            <v:textbox style="mso-next-textbox:#_x0000_s1033">
              <w:txbxContent>
                <w:p w:rsidR="000D4F3B" w:rsidRDefault="000D4F3B" w:rsidP="000D213A">
                  <w:r>
                    <w:t xml:space="preserve">Implementation </w:t>
                  </w:r>
                  <w:r>
                    <w:br/>
                    <w:t xml:space="preserve">    (Ferhat, Osman)</w:t>
                  </w:r>
                </w:p>
                <w:p w:rsidR="000D4F3B" w:rsidRDefault="000D4F3B" w:rsidP="000D213A"/>
              </w:txbxContent>
            </v:textbox>
          </v:rect>
        </w:pict>
      </w:r>
      <w:r w:rsidRPr="00981C53">
        <w:rPr>
          <w:noProof/>
          <w:sz w:val="24"/>
          <w:szCs w:val="24"/>
        </w:rPr>
        <w:pict>
          <v:rect id="_x0000_s1032" style="position:absolute;margin-left:22.15pt;margin-top:18.55pt;width:101.25pt;height:40.5pt;z-index:251664384">
            <v:textbox style="mso-next-textbox:#_x0000_s1032">
              <w:txbxContent>
                <w:p w:rsidR="000D4F3B" w:rsidRDefault="000D4F3B" w:rsidP="000D213A">
                  <w:pPr>
                    <w:jc w:val="center"/>
                  </w:pPr>
                  <w:r>
                    <w:t xml:space="preserve">Design </w:t>
                  </w:r>
                  <w:r>
                    <w:br/>
                    <w:t xml:space="preserve"> (Özge)</w:t>
                  </w:r>
                </w:p>
                <w:p w:rsidR="000D4F3B" w:rsidRDefault="000D4F3B" w:rsidP="000D213A"/>
              </w:txbxContent>
            </v:textbox>
          </v:rect>
        </w:pict>
      </w:r>
    </w:p>
    <w:p w:rsidR="000D213A" w:rsidRDefault="000D213A" w:rsidP="00B735AE">
      <w:pPr>
        <w:rPr>
          <w:sz w:val="24"/>
          <w:szCs w:val="24"/>
        </w:rPr>
      </w:pPr>
    </w:p>
    <w:p w:rsidR="000D213A" w:rsidRPr="00B735AE" w:rsidRDefault="000D213A" w:rsidP="00B735AE">
      <w:pPr>
        <w:rPr>
          <w:b/>
          <w:bCs/>
          <w:sz w:val="32"/>
          <w:szCs w:val="32"/>
        </w:rPr>
      </w:pPr>
    </w:p>
    <w:p w:rsidR="007F2702" w:rsidRDefault="00934291" w:rsidP="007F2702">
      <w:pPr>
        <w:pStyle w:val="Heading1"/>
        <w:rPr>
          <w:sz w:val="24"/>
          <w:szCs w:val="24"/>
        </w:rPr>
      </w:pPr>
      <w:r w:rsidRPr="007A6EF1">
        <w:t xml:space="preserve"> </w:t>
      </w:r>
      <w:bookmarkStart w:id="59" w:name="_Toc276462602"/>
      <w:r w:rsidR="007A6EF1">
        <w:t xml:space="preserve">4.3 </w:t>
      </w:r>
      <w:r w:rsidRPr="007A6EF1">
        <w:t>Roles and Responsibilities</w:t>
      </w:r>
      <w:bookmarkEnd w:id="59"/>
      <w:r w:rsidR="007C1067">
        <w:br/>
      </w:r>
    </w:p>
    <w:p w:rsidR="00440B1D" w:rsidRPr="007C1067" w:rsidRDefault="00934291" w:rsidP="00C21550">
      <w:pPr>
        <w:rPr>
          <w:b/>
          <w:bCs/>
          <w:sz w:val="32"/>
          <w:szCs w:val="32"/>
        </w:rPr>
      </w:pPr>
      <w:r w:rsidRPr="007C1067">
        <w:rPr>
          <w:sz w:val="24"/>
          <w:szCs w:val="24"/>
        </w:rPr>
        <w:t xml:space="preserve">All group members will participate in all phases of development cycle but each group member has special features so each member will do much of work in her specialized task. Therefore, Özge firstly will be  responsible  for design,  so  testing  is Emmar’s  and  implementation;  control and documentation  are </w:t>
      </w:r>
      <w:commentRangeStart w:id="60"/>
      <w:r w:rsidRPr="007C1067">
        <w:rPr>
          <w:sz w:val="24"/>
          <w:szCs w:val="24"/>
        </w:rPr>
        <w:t>Eray, Ferhat and Osman</w:t>
      </w:r>
      <w:commentRangeEnd w:id="60"/>
      <w:r w:rsidR="006A3C85">
        <w:rPr>
          <w:rStyle w:val="CommentReference"/>
        </w:rPr>
        <w:commentReference w:id="60"/>
      </w:r>
      <w:r w:rsidRPr="007C1067">
        <w:rPr>
          <w:sz w:val="24"/>
          <w:szCs w:val="24"/>
        </w:rPr>
        <w:t xml:space="preserve">’s. </w:t>
      </w:r>
      <w:r w:rsidR="00C21550">
        <w:rPr>
          <w:sz w:val="24"/>
          <w:szCs w:val="24"/>
        </w:rPr>
        <w:t xml:space="preserve"> The figure shows the task distributions through the team members . The details are in whoiswho.pdf document</w:t>
      </w:r>
      <w:r w:rsidR="00CC1C26">
        <w:rPr>
          <w:sz w:val="24"/>
          <w:szCs w:val="24"/>
        </w:rPr>
        <w:t>.</w:t>
      </w:r>
    </w:p>
    <w:p w:rsidR="00CE48B2" w:rsidRDefault="00CE48B2" w:rsidP="007C1067">
      <w:pPr>
        <w:rPr>
          <w:sz w:val="24"/>
          <w:szCs w:val="24"/>
        </w:rPr>
      </w:pPr>
    </w:p>
    <w:p w:rsidR="00CE48B2" w:rsidRDefault="00CE48B2" w:rsidP="00CE48B2">
      <w:pPr>
        <w:rPr>
          <w:sz w:val="24"/>
          <w:szCs w:val="24"/>
        </w:rPr>
      </w:pPr>
      <w:commentRangeStart w:id="61"/>
      <w:r>
        <w:rPr>
          <w:sz w:val="24"/>
          <w:szCs w:val="24"/>
        </w:rPr>
        <w:t>Figure- 4.1 : Task distributions through the team members</w:t>
      </w:r>
      <w:commentRangeEnd w:id="61"/>
      <w:r w:rsidR="006A3C85">
        <w:rPr>
          <w:rStyle w:val="CommentReference"/>
        </w:rPr>
        <w:commentReference w:id="61"/>
      </w:r>
    </w:p>
    <w:p w:rsidR="00440B1D" w:rsidRDefault="00440B1D" w:rsidP="007C1067">
      <w:pPr>
        <w:rPr>
          <w:sz w:val="24"/>
          <w:szCs w:val="24"/>
        </w:rPr>
      </w:pPr>
      <w:r>
        <w:rPr>
          <w:noProof/>
          <w:sz w:val="24"/>
          <w:szCs w:val="24"/>
          <w:lang w:val="en-US" w:eastAsia="en-US"/>
        </w:rPr>
        <w:lastRenderedPageBreak/>
        <w:drawing>
          <wp:inline distT="0" distB="0" distL="0" distR="0">
            <wp:extent cx="5754310" cy="3438525"/>
            <wp:effectExtent l="19050" t="0" r="0" b="0"/>
            <wp:docPr id="3" name="Picture 3" descr="C:\Documents and Settings\Administrator\Desktop\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a1.JPG"/>
                    <pic:cNvPicPr>
                      <a:picLocks noChangeAspect="1" noChangeArrowheads="1"/>
                    </pic:cNvPicPr>
                  </pic:nvPicPr>
                  <pic:blipFill>
                    <a:blip r:embed="rId7"/>
                    <a:srcRect/>
                    <a:stretch>
                      <a:fillRect/>
                    </a:stretch>
                  </pic:blipFill>
                  <pic:spPr bwMode="auto">
                    <a:xfrm>
                      <a:off x="0" y="0"/>
                      <a:ext cx="5760720" cy="3442355"/>
                    </a:xfrm>
                    <a:prstGeom prst="rect">
                      <a:avLst/>
                    </a:prstGeom>
                    <a:noFill/>
                    <a:ln w="9525">
                      <a:noFill/>
                      <a:miter lim="800000"/>
                      <a:headEnd/>
                      <a:tailEnd/>
                    </a:ln>
                  </pic:spPr>
                </pic:pic>
              </a:graphicData>
            </a:graphic>
          </wp:inline>
        </w:drawing>
      </w:r>
    </w:p>
    <w:p w:rsidR="00EC7D1C" w:rsidRPr="00172D28" w:rsidRDefault="002D6FD3" w:rsidP="002D6FD3">
      <w:pPr>
        <w:pStyle w:val="Heading1"/>
      </w:pPr>
      <w:bookmarkStart w:id="62" w:name="_Toc276462603"/>
      <w:r>
        <w:t xml:space="preserve">5. </w:t>
      </w:r>
      <w:r w:rsidR="00172D28" w:rsidRPr="00172D28">
        <w:t>MANAGERIAL PROCESS PLAN</w:t>
      </w:r>
      <w:bookmarkEnd w:id="62"/>
    </w:p>
    <w:p w:rsidR="00EC7D1C" w:rsidRPr="00C912AE" w:rsidRDefault="00C912AE" w:rsidP="002D6FD3">
      <w:pPr>
        <w:pStyle w:val="Heading1"/>
        <w:rPr>
          <w:sz w:val="36"/>
          <w:szCs w:val="36"/>
        </w:rPr>
      </w:pPr>
      <w:bookmarkStart w:id="63" w:name="_Toc276462604"/>
      <w:r>
        <w:t xml:space="preserve">5.1 </w:t>
      </w:r>
      <w:r w:rsidR="00EC7D1C" w:rsidRPr="00C912AE">
        <w:t>Start-up Plan</w:t>
      </w:r>
      <w:bookmarkEnd w:id="63"/>
    </w:p>
    <w:p w:rsidR="00EC7D1C" w:rsidRPr="002D6FD3" w:rsidRDefault="00F37D8E" w:rsidP="002D6FD3">
      <w:pPr>
        <w:pStyle w:val="Heading1"/>
        <w:rPr>
          <w:sz w:val="28"/>
          <w:szCs w:val="28"/>
        </w:rPr>
      </w:pPr>
      <w:bookmarkStart w:id="64" w:name="_Toc276462605"/>
      <w:r w:rsidRPr="002D6FD3">
        <w:rPr>
          <w:sz w:val="28"/>
          <w:szCs w:val="28"/>
        </w:rPr>
        <w:t xml:space="preserve">5.1.1 </w:t>
      </w:r>
      <w:r w:rsidR="00EC7D1C" w:rsidRPr="002D6FD3">
        <w:rPr>
          <w:sz w:val="28"/>
          <w:szCs w:val="28"/>
        </w:rPr>
        <w:t>Estimation Plan</w:t>
      </w:r>
      <w:bookmarkEnd w:id="64"/>
    </w:p>
    <w:p w:rsidR="002D5B32" w:rsidRDefault="00EC7D1C" w:rsidP="00EC7D1C">
      <w:pPr>
        <w:rPr>
          <w:sz w:val="24"/>
          <w:szCs w:val="24"/>
        </w:rPr>
      </w:pPr>
      <w:r w:rsidRPr="00EC7D1C">
        <w:rPr>
          <w:sz w:val="24"/>
          <w:szCs w:val="24"/>
        </w:rPr>
        <w:t>As previously stated, the total development  time  is estimated  to be 65 days and  the  total  internal cost to be 29</w:t>
      </w:r>
      <w:r w:rsidR="005E1F21">
        <w:rPr>
          <w:sz w:val="24"/>
          <w:szCs w:val="24"/>
        </w:rPr>
        <w:t>,</w:t>
      </w:r>
      <w:r w:rsidRPr="00EC7D1C">
        <w:rPr>
          <w:sz w:val="24"/>
          <w:szCs w:val="24"/>
        </w:rPr>
        <w:t xml:space="preserve">376 TL. </w:t>
      </w:r>
    </w:p>
    <w:p w:rsidR="00203CD7" w:rsidRDefault="009E6DC8" w:rsidP="00EC7D1C">
      <w:pPr>
        <w:rPr>
          <w:sz w:val="24"/>
          <w:szCs w:val="24"/>
        </w:rPr>
      </w:pPr>
      <w:commentRangeStart w:id="65"/>
      <w:r>
        <w:rPr>
          <w:sz w:val="24"/>
          <w:szCs w:val="24"/>
        </w:rPr>
        <w:t>Figure-</w:t>
      </w:r>
      <w:r w:rsidR="00CE48B2">
        <w:rPr>
          <w:sz w:val="24"/>
          <w:szCs w:val="24"/>
        </w:rPr>
        <w:t>5.</w:t>
      </w:r>
      <w:r>
        <w:rPr>
          <w:sz w:val="24"/>
          <w:szCs w:val="24"/>
        </w:rPr>
        <w:t>1 : Cost &amp; Budget Distribution for each team member.</w:t>
      </w:r>
      <w:commentRangeEnd w:id="65"/>
      <w:r w:rsidR="006A3C85">
        <w:rPr>
          <w:rStyle w:val="CommentReference"/>
        </w:rPr>
        <w:commentReference w:id="65"/>
      </w:r>
    </w:p>
    <w:tbl>
      <w:tblPr>
        <w:tblStyle w:val="TableGrid"/>
        <w:tblW w:w="0" w:type="auto"/>
        <w:tblLook w:val="04A0"/>
      </w:tblPr>
      <w:tblGrid>
        <w:gridCol w:w="1535"/>
        <w:gridCol w:w="1535"/>
        <w:gridCol w:w="1535"/>
        <w:gridCol w:w="1535"/>
        <w:gridCol w:w="1536"/>
        <w:gridCol w:w="1536"/>
      </w:tblGrid>
      <w:tr w:rsidR="002D5B32" w:rsidTr="002D5B32">
        <w:tc>
          <w:tcPr>
            <w:tcW w:w="1535" w:type="dxa"/>
          </w:tcPr>
          <w:p w:rsidR="002D5B32" w:rsidRDefault="002D5B32" w:rsidP="00EC7D1C">
            <w:pPr>
              <w:rPr>
                <w:sz w:val="24"/>
                <w:szCs w:val="24"/>
              </w:rPr>
            </w:pPr>
          </w:p>
        </w:tc>
        <w:tc>
          <w:tcPr>
            <w:tcW w:w="1535" w:type="dxa"/>
          </w:tcPr>
          <w:p w:rsidR="002D5B32" w:rsidRDefault="002D5B32" w:rsidP="00EC7D1C">
            <w:pPr>
              <w:rPr>
                <w:sz w:val="24"/>
                <w:szCs w:val="24"/>
              </w:rPr>
            </w:pPr>
            <w:r>
              <w:rPr>
                <w:sz w:val="24"/>
                <w:szCs w:val="24"/>
              </w:rPr>
              <w:t>Eray</w:t>
            </w:r>
          </w:p>
        </w:tc>
        <w:tc>
          <w:tcPr>
            <w:tcW w:w="1535" w:type="dxa"/>
          </w:tcPr>
          <w:p w:rsidR="002D5B32" w:rsidRDefault="002D5B32" w:rsidP="00EC7D1C">
            <w:pPr>
              <w:rPr>
                <w:sz w:val="24"/>
                <w:szCs w:val="24"/>
              </w:rPr>
            </w:pPr>
            <w:r>
              <w:rPr>
                <w:sz w:val="24"/>
                <w:szCs w:val="24"/>
              </w:rPr>
              <w:t>Ferhat</w:t>
            </w:r>
          </w:p>
        </w:tc>
        <w:tc>
          <w:tcPr>
            <w:tcW w:w="1535" w:type="dxa"/>
          </w:tcPr>
          <w:p w:rsidR="002D5B32" w:rsidRDefault="002D5B32" w:rsidP="00EC7D1C">
            <w:pPr>
              <w:rPr>
                <w:sz w:val="24"/>
                <w:szCs w:val="24"/>
              </w:rPr>
            </w:pPr>
            <w:r>
              <w:rPr>
                <w:sz w:val="24"/>
                <w:szCs w:val="24"/>
              </w:rPr>
              <w:t>Emmar</w:t>
            </w:r>
          </w:p>
        </w:tc>
        <w:tc>
          <w:tcPr>
            <w:tcW w:w="1536" w:type="dxa"/>
          </w:tcPr>
          <w:p w:rsidR="002D5B32" w:rsidRDefault="002D5B32" w:rsidP="00EC7D1C">
            <w:pPr>
              <w:rPr>
                <w:sz w:val="24"/>
                <w:szCs w:val="24"/>
              </w:rPr>
            </w:pPr>
            <w:r>
              <w:rPr>
                <w:sz w:val="24"/>
                <w:szCs w:val="24"/>
              </w:rPr>
              <w:t>Özge</w:t>
            </w:r>
          </w:p>
        </w:tc>
        <w:tc>
          <w:tcPr>
            <w:tcW w:w="1536" w:type="dxa"/>
          </w:tcPr>
          <w:p w:rsidR="002D5B32" w:rsidRDefault="002D5B32" w:rsidP="00EC7D1C">
            <w:pPr>
              <w:rPr>
                <w:sz w:val="24"/>
                <w:szCs w:val="24"/>
              </w:rPr>
            </w:pPr>
            <w:r>
              <w:rPr>
                <w:sz w:val="24"/>
                <w:szCs w:val="24"/>
              </w:rPr>
              <w:t>Osman</w:t>
            </w:r>
          </w:p>
        </w:tc>
      </w:tr>
      <w:tr w:rsidR="002D5B32" w:rsidTr="002D5B32">
        <w:tc>
          <w:tcPr>
            <w:tcW w:w="1535" w:type="dxa"/>
          </w:tcPr>
          <w:p w:rsidR="002D5B32" w:rsidRDefault="002D5B32" w:rsidP="00EC7D1C">
            <w:pPr>
              <w:rPr>
                <w:sz w:val="24"/>
                <w:szCs w:val="24"/>
              </w:rPr>
            </w:pPr>
            <w:r>
              <w:rPr>
                <w:sz w:val="24"/>
                <w:szCs w:val="24"/>
              </w:rPr>
              <w:t>Cost</w:t>
            </w:r>
          </w:p>
        </w:tc>
        <w:tc>
          <w:tcPr>
            <w:tcW w:w="1535" w:type="dxa"/>
          </w:tcPr>
          <w:p w:rsidR="002D5B32" w:rsidRDefault="002D5B32" w:rsidP="00EC7D1C">
            <w:pPr>
              <w:rPr>
                <w:sz w:val="24"/>
                <w:szCs w:val="24"/>
              </w:rPr>
            </w:pPr>
            <w:r>
              <w:rPr>
                <w:sz w:val="24"/>
                <w:szCs w:val="24"/>
              </w:rPr>
              <w:t>6432.00 TL</w:t>
            </w:r>
          </w:p>
        </w:tc>
        <w:tc>
          <w:tcPr>
            <w:tcW w:w="1535" w:type="dxa"/>
          </w:tcPr>
          <w:p w:rsidR="002D5B32" w:rsidRDefault="002D5B32" w:rsidP="00EC7D1C">
            <w:pPr>
              <w:rPr>
                <w:sz w:val="24"/>
                <w:szCs w:val="24"/>
              </w:rPr>
            </w:pPr>
            <w:r>
              <w:rPr>
                <w:sz w:val="24"/>
                <w:szCs w:val="24"/>
              </w:rPr>
              <w:t>5520.00 TL</w:t>
            </w:r>
          </w:p>
        </w:tc>
        <w:tc>
          <w:tcPr>
            <w:tcW w:w="1535" w:type="dxa"/>
          </w:tcPr>
          <w:p w:rsidR="002D5B32" w:rsidRDefault="002D5B32" w:rsidP="00EC7D1C">
            <w:pPr>
              <w:rPr>
                <w:sz w:val="24"/>
                <w:szCs w:val="24"/>
              </w:rPr>
            </w:pPr>
            <w:r>
              <w:rPr>
                <w:sz w:val="24"/>
                <w:szCs w:val="24"/>
              </w:rPr>
              <w:t>5904.00 TL</w:t>
            </w:r>
          </w:p>
        </w:tc>
        <w:tc>
          <w:tcPr>
            <w:tcW w:w="1536" w:type="dxa"/>
          </w:tcPr>
          <w:p w:rsidR="002D5B32" w:rsidRDefault="002D5B32" w:rsidP="00EC7D1C">
            <w:pPr>
              <w:rPr>
                <w:sz w:val="24"/>
                <w:szCs w:val="24"/>
              </w:rPr>
            </w:pPr>
            <w:r>
              <w:rPr>
                <w:sz w:val="24"/>
                <w:szCs w:val="24"/>
              </w:rPr>
              <w:t>6144.00 TL</w:t>
            </w:r>
          </w:p>
        </w:tc>
        <w:tc>
          <w:tcPr>
            <w:tcW w:w="1536" w:type="dxa"/>
          </w:tcPr>
          <w:p w:rsidR="002D5B32" w:rsidRDefault="002D5B32" w:rsidP="00EC7D1C">
            <w:pPr>
              <w:rPr>
                <w:sz w:val="24"/>
                <w:szCs w:val="24"/>
              </w:rPr>
            </w:pPr>
            <w:r>
              <w:rPr>
                <w:sz w:val="24"/>
                <w:szCs w:val="24"/>
              </w:rPr>
              <w:t>5376.00 TL</w:t>
            </w:r>
          </w:p>
        </w:tc>
      </w:tr>
      <w:tr w:rsidR="002D5B32" w:rsidTr="002D5B32">
        <w:tc>
          <w:tcPr>
            <w:tcW w:w="1535" w:type="dxa"/>
          </w:tcPr>
          <w:p w:rsidR="002D5B32" w:rsidRDefault="002D5B32" w:rsidP="00EC7D1C">
            <w:pPr>
              <w:rPr>
                <w:sz w:val="24"/>
                <w:szCs w:val="24"/>
              </w:rPr>
            </w:pPr>
            <w:r>
              <w:rPr>
                <w:sz w:val="24"/>
                <w:szCs w:val="24"/>
              </w:rPr>
              <w:t>Budget</w:t>
            </w:r>
          </w:p>
        </w:tc>
        <w:tc>
          <w:tcPr>
            <w:tcW w:w="1535" w:type="dxa"/>
          </w:tcPr>
          <w:p w:rsidR="002D5B32" w:rsidRDefault="002D5B32" w:rsidP="00EC7D1C">
            <w:pPr>
              <w:rPr>
                <w:sz w:val="24"/>
                <w:szCs w:val="24"/>
              </w:rPr>
            </w:pPr>
            <w:r>
              <w:rPr>
                <w:sz w:val="24"/>
                <w:szCs w:val="24"/>
              </w:rPr>
              <w:t>0.00 TL</w:t>
            </w:r>
          </w:p>
        </w:tc>
        <w:tc>
          <w:tcPr>
            <w:tcW w:w="1535" w:type="dxa"/>
          </w:tcPr>
          <w:p w:rsidR="002D5B32" w:rsidRDefault="002D5B32" w:rsidP="00EC7D1C">
            <w:pPr>
              <w:rPr>
                <w:sz w:val="24"/>
                <w:szCs w:val="24"/>
              </w:rPr>
            </w:pPr>
            <w:r>
              <w:rPr>
                <w:sz w:val="24"/>
                <w:szCs w:val="24"/>
              </w:rPr>
              <w:t>0.00 TL</w:t>
            </w:r>
          </w:p>
        </w:tc>
        <w:tc>
          <w:tcPr>
            <w:tcW w:w="1535" w:type="dxa"/>
          </w:tcPr>
          <w:p w:rsidR="002D5B32" w:rsidRDefault="002D5B32" w:rsidP="00EC7D1C">
            <w:pPr>
              <w:rPr>
                <w:sz w:val="24"/>
                <w:szCs w:val="24"/>
              </w:rPr>
            </w:pPr>
            <w:r>
              <w:rPr>
                <w:sz w:val="24"/>
                <w:szCs w:val="24"/>
              </w:rPr>
              <w:t>0.00 TL</w:t>
            </w:r>
          </w:p>
        </w:tc>
        <w:tc>
          <w:tcPr>
            <w:tcW w:w="1536" w:type="dxa"/>
          </w:tcPr>
          <w:p w:rsidR="002D5B32" w:rsidRDefault="002D5B32" w:rsidP="00EC7D1C">
            <w:pPr>
              <w:rPr>
                <w:sz w:val="24"/>
                <w:szCs w:val="24"/>
              </w:rPr>
            </w:pPr>
            <w:r>
              <w:rPr>
                <w:sz w:val="24"/>
                <w:szCs w:val="24"/>
              </w:rPr>
              <w:t>0.00 TL</w:t>
            </w:r>
          </w:p>
        </w:tc>
        <w:tc>
          <w:tcPr>
            <w:tcW w:w="1536" w:type="dxa"/>
          </w:tcPr>
          <w:p w:rsidR="002D5B32" w:rsidRDefault="002D5B32" w:rsidP="00EC7D1C">
            <w:pPr>
              <w:rPr>
                <w:sz w:val="24"/>
                <w:szCs w:val="24"/>
              </w:rPr>
            </w:pPr>
            <w:r>
              <w:rPr>
                <w:sz w:val="24"/>
                <w:szCs w:val="24"/>
              </w:rPr>
              <w:t>0.00 TL</w:t>
            </w:r>
          </w:p>
        </w:tc>
      </w:tr>
    </w:tbl>
    <w:p w:rsidR="002D5B32" w:rsidRDefault="002D5B32" w:rsidP="00EC7D1C">
      <w:pPr>
        <w:rPr>
          <w:sz w:val="24"/>
          <w:szCs w:val="24"/>
        </w:rPr>
      </w:pPr>
    </w:p>
    <w:p w:rsidR="00203CD7" w:rsidRDefault="00203CD7" w:rsidP="00EC7D1C">
      <w:pPr>
        <w:rPr>
          <w:sz w:val="24"/>
          <w:szCs w:val="24"/>
        </w:rPr>
      </w:pPr>
    </w:p>
    <w:p w:rsidR="00203CD7" w:rsidRDefault="009E6DC8" w:rsidP="009E6DC8">
      <w:pPr>
        <w:rPr>
          <w:sz w:val="24"/>
          <w:szCs w:val="24"/>
        </w:rPr>
      </w:pPr>
      <w:r>
        <w:rPr>
          <w:sz w:val="24"/>
          <w:szCs w:val="24"/>
        </w:rPr>
        <w:t>Figure-</w:t>
      </w:r>
      <w:r w:rsidR="00CE48B2">
        <w:rPr>
          <w:sz w:val="24"/>
          <w:szCs w:val="24"/>
        </w:rPr>
        <w:t>5.2</w:t>
      </w:r>
      <w:r>
        <w:rPr>
          <w:sz w:val="24"/>
          <w:szCs w:val="24"/>
        </w:rPr>
        <w:t xml:space="preserve"> : Cost &amp; Budget Distribution for task during project development.</w:t>
      </w:r>
    </w:p>
    <w:tbl>
      <w:tblPr>
        <w:tblStyle w:val="TableGrid"/>
        <w:tblW w:w="0" w:type="auto"/>
        <w:tblLayout w:type="fixed"/>
        <w:tblLook w:val="04A0"/>
      </w:tblPr>
      <w:tblGrid>
        <w:gridCol w:w="5778"/>
        <w:gridCol w:w="2410"/>
        <w:gridCol w:w="992"/>
      </w:tblGrid>
      <w:tr w:rsidR="002D5B32" w:rsidTr="00FA47B6">
        <w:tc>
          <w:tcPr>
            <w:tcW w:w="5778" w:type="dxa"/>
          </w:tcPr>
          <w:p w:rsidR="002D5B32" w:rsidRDefault="000427BF" w:rsidP="00EC7D1C">
            <w:pPr>
              <w:rPr>
                <w:sz w:val="24"/>
                <w:szCs w:val="24"/>
              </w:rPr>
            </w:pPr>
            <w:r>
              <w:rPr>
                <w:sz w:val="24"/>
                <w:szCs w:val="24"/>
              </w:rPr>
              <w:t>Task</w:t>
            </w:r>
          </w:p>
        </w:tc>
        <w:tc>
          <w:tcPr>
            <w:tcW w:w="2410" w:type="dxa"/>
          </w:tcPr>
          <w:p w:rsidR="002D5B32" w:rsidRDefault="000427BF" w:rsidP="00EC7D1C">
            <w:pPr>
              <w:rPr>
                <w:sz w:val="24"/>
                <w:szCs w:val="24"/>
              </w:rPr>
            </w:pPr>
            <w:r>
              <w:rPr>
                <w:sz w:val="24"/>
                <w:szCs w:val="24"/>
              </w:rPr>
              <w:t>Cost</w:t>
            </w:r>
          </w:p>
        </w:tc>
        <w:tc>
          <w:tcPr>
            <w:tcW w:w="992" w:type="dxa"/>
          </w:tcPr>
          <w:p w:rsidR="002D5B32" w:rsidRDefault="000427BF" w:rsidP="00EC7D1C">
            <w:pPr>
              <w:rPr>
                <w:sz w:val="24"/>
                <w:szCs w:val="24"/>
              </w:rPr>
            </w:pPr>
            <w:r>
              <w:rPr>
                <w:sz w:val="24"/>
                <w:szCs w:val="24"/>
              </w:rPr>
              <w:t>Budget</w:t>
            </w:r>
          </w:p>
        </w:tc>
      </w:tr>
      <w:tr w:rsidR="002D5B32" w:rsidTr="00FA47B6">
        <w:tc>
          <w:tcPr>
            <w:tcW w:w="5778" w:type="dxa"/>
          </w:tcPr>
          <w:p w:rsidR="002D5B32" w:rsidRDefault="000427BF" w:rsidP="00EC7D1C">
            <w:pPr>
              <w:rPr>
                <w:sz w:val="24"/>
                <w:szCs w:val="24"/>
              </w:rPr>
            </w:pPr>
            <w:r>
              <w:rPr>
                <w:sz w:val="24"/>
                <w:szCs w:val="24"/>
              </w:rPr>
              <w:t>Project Planning</w:t>
            </w:r>
          </w:p>
        </w:tc>
        <w:tc>
          <w:tcPr>
            <w:tcW w:w="2410" w:type="dxa"/>
          </w:tcPr>
          <w:p w:rsidR="002D5B32" w:rsidRDefault="000427BF" w:rsidP="00EC7D1C">
            <w:pPr>
              <w:rPr>
                <w:sz w:val="24"/>
                <w:szCs w:val="24"/>
              </w:rPr>
            </w:pPr>
            <w:r>
              <w:rPr>
                <w:sz w:val="24"/>
                <w:szCs w:val="24"/>
              </w:rPr>
              <w:t>192.00 TL</w:t>
            </w:r>
          </w:p>
        </w:tc>
        <w:tc>
          <w:tcPr>
            <w:tcW w:w="992" w:type="dxa"/>
          </w:tcPr>
          <w:p w:rsidR="002D5B32" w:rsidRDefault="002D5B32" w:rsidP="00EC7D1C">
            <w:pPr>
              <w:rPr>
                <w:sz w:val="24"/>
                <w:szCs w:val="24"/>
              </w:rPr>
            </w:pPr>
          </w:p>
        </w:tc>
      </w:tr>
      <w:tr w:rsidR="002D5B32" w:rsidTr="00FA47B6">
        <w:tc>
          <w:tcPr>
            <w:tcW w:w="5778" w:type="dxa"/>
          </w:tcPr>
          <w:p w:rsidR="002D5B32" w:rsidRDefault="000427BF" w:rsidP="00EC7D1C">
            <w:pPr>
              <w:rPr>
                <w:sz w:val="24"/>
                <w:szCs w:val="24"/>
              </w:rPr>
            </w:pPr>
            <w:r>
              <w:rPr>
                <w:sz w:val="24"/>
                <w:szCs w:val="24"/>
              </w:rPr>
              <w:t>Creating screenshots for the interface</w:t>
            </w:r>
          </w:p>
        </w:tc>
        <w:tc>
          <w:tcPr>
            <w:tcW w:w="2410" w:type="dxa"/>
          </w:tcPr>
          <w:p w:rsidR="002D5B32" w:rsidRDefault="000427BF" w:rsidP="00EC7D1C">
            <w:pPr>
              <w:rPr>
                <w:sz w:val="24"/>
                <w:szCs w:val="24"/>
              </w:rPr>
            </w:pPr>
            <w:r>
              <w:rPr>
                <w:sz w:val="24"/>
                <w:szCs w:val="24"/>
              </w:rPr>
              <w:t>768.00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EC7D1C">
            <w:pPr>
              <w:rPr>
                <w:sz w:val="24"/>
                <w:szCs w:val="24"/>
              </w:rPr>
            </w:pPr>
            <w:r>
              <w:rPr>
                <w:sz w:val="24"/>
                <w:szCs w:val="24"/>
              </w:rPr>
              <w:t>Database Design</w:t>
            </w:r>
          </w:p>
        </w:tc>
        <w:tc>
          <w:tcPr>
            <w:tcW w:w="2410" w:type="dxa"/>
          </w:tcPr>
          <w:p w:rsidR="004C5B38" w:rsidRDefault="004C5B38" w:rsidP="004C5B38">
            <w:pPr>
              <w:rPr>
                <w:sz w:val="24"/>
                <w:szCs w:val="24"/>
              </w:rPr>
            </w:pPr>
            <w:r>
              <w:rPr>
                <w:sz w:val="24"/>
                <w:szCs w:val="24"/>
              </w:rPr>
              <w:t>768.00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EC7D1C">
            <w:pPr>
              <w:rPr>
                <w:sz w:val="24"/>
                <w:szCs w:val="24"/>
              </w:rPr>
            </w:pPr>
            <w:r>
              <w:rPr>
                <w:sz w:val="24"/>
                <w:szCs w:val="24"/>
              </w:rPr>
              <w:t>Implementation of Classes</w:t>
            </w:r>
          </w:p>
        </w:tc>
        <w:tc>
          <w:tcPr>
            <w:tcW w:w="2410" w:type="dxa"/>
          </w:tcPr>
          <w:p w:rsidR="002D5B32" w:rsidRDefault="004C5B38" w:rsidP="00EC7D1C">
            <w:pPr>
              <w:rPr>
                <w:sz w:val="24"/>
                <w:szCs w:val="24"/>
              </w:rPr>
            </w:pPr>
            <w:r>
              <w:rPr>
                <w:sz w:val="24"/>
                <w:szCs w:val="24"/>
              </w:rPr>
              <w:t>2304.00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EC7D1C">
            <w:pPr>
              <w:rPr>
                <w:sz w:val="24"/>
                <w:szCs w:val="24"/>
              </w:rPr>
            </w:pPr>
            <w:r>
              <w:rPr>
                <w:sz w:val="24"/>
                <w:szCs w:val="24"/>
              </w:rPr>
              <w:t>Database Connection Object</w:t>
            </w:r>
          </w:p>
        </w:tc>
        <w:tc>
          <w:tcPr>
            <w:tcW w:w="2410" w:type="dxa"/>
          </w:tcPr>
          <w:p w:rsidR="002D5B32" w:rsidRDefault="004C5B38" w:rsidP="00EC7D1C">
            <w:pPr>
              <w:rPr>
                <w:sz w:val="24"/>
                <w:szCs w:val="24"/>
              </w:rPr>
            </w:pPr>
            <w:r>
              <w:rPr>
                <w:sz w:val="24"/>
                <w:szCs w:val="24"/>
              </w:rPr>
              <w:t>2112.00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EC7D1C">
            <w:pPr>
              <w:rPr>
                <w:sz w:val="24"/>
                <w:szCs w:val="24"/>
              </w:rPr>
            </w:pPr>
            <w:r>
              <w:rPr>
                <w:sz w:val="24"/>
                <w:szCs w:val="24"/>
              </w:rPr>
              <w:lastRenderedPageBreak/>
              <w:t>Template for Objective Question Type</w:t>
            </w:r>
          </w:p>
        </w:tc>
        <w:tc>
          <w:tcPr>
            <w:tcW w:w="2410" w:type="dxa"/>
          </w:tcPr>
          <w:p w:rsidR="002D5B32" w:rsidRDefault="004C5B38" w:rsidP="00EC7D1C">
            <w:pPr>
              <w:rPr>
                <w:sz w:val="24"/>
                <w:szCs w:val="24"/>
              </w:rPr>
            </w:pPr>
            <w:r>
              <w:rPr>
                <w:sz w:val="24"/>
                <w:szCs w:val="24"/>
              </w:rPr>
              <w:t>1056.00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4C5B38">
            <w:pPr>
              <w:rPr>
                <w:sz w:val="24"/>
                <w:szCs w:val="24"/>
              </w:rPr>
            </w:pPr>
            <w:r>
              <w:rPr>
                <w:sz w:val="24"/>
                <w:szCs w:val="24"/>
              </w:rPr>
              <w:t>Template for Descriptive Question Type</w:t>
            </w:r>
          </w:p>
        </w:tc>
        <w:tc>
          <w:tcPr>
            <w:tcW w:w="2410" w:type="dxa"/>
          </w:tcPr>
          <w:p w:rsidR="002D5B32" w:rsidRDefault="004C5B38" w:rsidP="00EC7D1C">
            <w:pPr>
              <w:rPr>
                <w:sz w:val="24"/>
                <w:szCs w:val="24"/>
              </w:rPr>
            </w:pPr>
            <w:r>
              <w:rPr>
                <w:sz w:val="24"/>
                <w:szCs w:val="24"/>
              </w:rPr>
              <w:t>1056.00 TL</w:t>
            </w:r>
          </w:p>
        </w:tc>
        <w:tc>
          <w:tcPr>
            <w:tcW w:w="992" w:type="dxa"/>
          </w:tcPr>
          <w:p w:rsidR="002D5B32" w:rsidRDefault="002D5B32" w:rsidP="00EC7D1C">
            <w:pPr>
              <w:rPr>
                <w:sz w:val="24"/>
                <w:szCs w:val="24"/>
              </w:rPr>
            </w:pPr>
          </w:p>
        </w:tc>
      </w:tr>
      <w:tr w:rsidR="004C5B38" w:rsidTr="00FA47B6">
        <w:tc>
          <w:tcPr>
            <w:tcW w:w="5778" w:type="dxa"/>
          </w:tcPr>
          <w:p w:rsidR="004C5B38" w:rsidRDefault="004C5B38" w:rsidP="004C5B38">
            <w:pPr>
              <w:rPr>
                <w:sz w:val="24"/>
                <w:szCs w:val="24"/>
              </w:rPr>
            </w:pPr>
            <w:r>
              <w:rPr>
                <w:sz w:val="24"/>
                <w:szCs w:val="24"/>
              </w:rPr>
              <w:t>Environmental Issues</w:t>
            </w:r>
          </w:p>
        </w:tc>
        <w:tc>
          <w:tcPr>
            <w:tcW w:w="2410" w:type="dxa"/>
          </w:tcPr>
          <w:p w:rsidR="004C5B38" w:rsidRDefault="004C5B38" w:rsidP="00EC7D1C">
            <w:pPr>
              <w:rPr>
                <w:sz w:val="24"/>
                <w:szCs w:val="24"/>
              </w:rPr>
            </w:pPr>
            <w:r>
              <w:rPr>
                <w:sz w:val="24"/>
                <w:szCs w:val="24"/>
              </w:rPr>
              <w:t>1056.00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10395E">
            <w:pPr>
              <w:rPr>
                <w:sz w:val="24"/>
                <w:szCs w:val="24"/>
              </w:rPr>
            </w:pPr>
            <w:r>
              <w:rPr>
                <w:sz w:val="24"/>
                <w:szCs w:val="24"/>
              </w:rPr>
              <w:t>Template for Action-Based Question Type</w:t>
            </w:r>
          </w:p>
        </w:tc>
        <w:tc>
          <w:tcPr>
            <w:tcW w:w="2410" w:type="dxa"/>
          </w:tcPr>
          <w:p w:rsidR="004C5B38" w:rsidRDefault="0010395E" w:rsidP="00EC7D1C">
            <w:pPr>
              <w:rPr>
                <w:sz w:val="24"/>
                <w:szCs w:val="24"/>
              </w:rPr>
            </w:pPr>
            <w:r>
              <w:rPr>
                <w:sz w:val="24"/>
                <w:szCs w:val="24"/>
              </w:rPr>
              <w:t>2016.00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4C5B38">
            <w:pPr>
              <w:rPr>
                <w:sz w:val="24"/>
                <w:szCs w:val="24"/>
              </w:rPr>
            </w:pPr>
            <w:r>
              <w:rPr>
                <w:sz w:val="24"/>
                <w:szCs w:val="24"/>
              </w:rPr>
              <w:t>General Tests for Milestone I</w:t>
            </w:r>
          </w:p>
        </w:tc>
        <w:tc>
          <w:tcPr>
            <w:tcW w:w="2410" w:type="dxa"/>
          </w:tcPr>
          <w:p w:rsidR="004C5B38" w:rsidRDefault="0010395E" w:rsidP="00EC7D1C">
            <w:pPr>
              <w:rPr>
                <w:sz w:val="24"/>
                <w:szCs w:val="24"/>
              </w:rPr>
            </w:pPr>
            <w:r>
              <w:rPr>
                <w:sz w:val="24"/>
                <w:szCs w:val="24"/>
              </w:rPr>
              <w:t>1920.00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FA47B6">
            <w:pPr>
              <w:rPr>
                <w:sz w:val="24"/>
                <w:szCs w:val="24"/>
              </w:rPr>
            </w:pPr>
            <w:r>
              <w:rPr>
                <w:sz w:val="24"/>
                <w:szCs w:val="24"/>
              </w:rPr>
              <w:t xml:space="preserve">Control &amp; Report for Objective </w:t>
            </w:r>
            <w:r w:rsidR="00FA47B6">
              <w:rPr>
                <w:sz w:val="24"/>
                <w:szCs w:val="24"/>
              </w:rPr>
              <w:t>Question Type</w:t>
            </w:r>
          </w:p>
        </w:tc>
        <w:tc>
          <w:tcPr>
            <w:tcW w:w="2410" w:type="dxa"/>
          </w:tcPr>
          <w:p w:rsidR="004C5B38" w:rsidRDefault="0010395E" w:rsidP="00EC7D1C">
            <w:pPr>
              <w:rPr>
                <w:sz w:val="24"/>
                <w:szCs w:val="24"/>
              </w:rPr>
            </w:pPr>
            <w:r>
              <w:rPr>
                <w:sz w:val="24"/>
                <w:szCs w:val="24"/>
              </w:rPr>
              <w:t>1440.00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10395E">
            <w:pPr>
              <w:rPr>
                <w:sz w:val="24"/>
                <w:szCs w:val="24"/>
              </w:rPr>
            </w:pPr>
            <w:r>
              <w:rPr>
                <w:sz w:val="24"/>
                <w:szCs w:val="24"/>
              </w:rPr>
              <w:t>Control &amp; Report for Descriptive</w:t>
            </w:r>
            <w:r w:rsidR="00FA47B6">
              <w:rPr>
                <w:sz w:val="24"/>
                <w:szCs w:val="24"/>
              </w:rPr>
              <w:t xml:space="preserve"> Question</w:t>
            </w:r>
            <w:r>
              <w:rPr>
                <w:sz w:val="24"/>
                <w:szCs w:val="24"/>
              </w:rPr>
              <w:t xml:space="preserve"> T</w:t>
            </w:r>
            <w:r w:rsidR="00FA47B6">
              <w:rPr>
                <w:sz w:val="24"/>
                <w:szCs w:val="24"/>
              </w:rPr>
              <w:t>ype</w:t>
            </w:r>
          </w:p>
        </w:tc>
        <w:tc>
          <w:tcPr>
            <w:tcW w:w="2410" w:type="dxa"/>
          </w:tcPr>
          <w:p w:rsidR="004C5B38" w:rsidRDefault="0010395E" w:rsidP="00EC7D1C">
            <w:pPr>
              <w:rPr>
                <w:sz w:val="24"/>
                <w:szCs w:val="24"/>
              </w:rPr>
            </w:pPr>
            <w:r>
              <w:rPr>
                <w:sz w:val="24"/>
                <w:szCs w:val="24"/>
              </w:rPr>
              <w:t>1440.00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FA47B6">
            <w:pPr>
              <w:rPr>
                <w:sz w:val="24"/>
                <w:szCs w:val="24"/>
              </w:rPr>
            </w:pPr>
            <w:r>
              <w:rPr>
                <w:sz w:val="24"/>
                <w:szCs w:val="24"/>
              </w:rPr>
              <w:t>Control &amp; Report for Action-Based Que</w:t>
            </w:r>
            <w:r w:rsidR="00FA47B6">
              <w:rPr>
                <w:sz w:val="24"/>
                <w:szCs w:val="24"/>
              </w:rPr>
              <w:t>stion Type for Word</w:t>
            </w:r>
          </w:p>
        </w:tc>
        <w:tc>
          <w:tcPr>
            <w:tcW w:w="2410" w:type="dxa"/>
          </w:tcPr>
          <w:p w:rsidR="004C5B38" w:rsidRDefault="00FA47B6" w:rsidP="00EC7D1C">
            <w:pPr>
              <w:rPr>
                <w:sz w:val="24"/>
                <w:szCs w:val="24"/>
              </w:rPr>
            </w:pPr>
            <w:r>
              <w:rPr>
                <w:sz w:val="24"/>
                <w:szCs w:val="24"/>
              </w:rPr>
              <w:t>2592.00 TL</w:t>
            </w:r>
          </w:p>
        </w:tc>
        <w:tc>
          <w:tcPr>
            <w:tcW w:w="992" w:type="dxa"/>
          </w:tcPr>
          <w:p w:rsidR="004C5B38" w:rsidRDefault="004C5B38" w:rsidP="00EC7D1C">
            <w:pPr>
              <w:rPr>
                <w:sz w:val="24"/>
                <w:szCs w:val="24"/>
              </w:rPr>
            </w:pPr>
          </w:p>
        </w:tc>
      </w:tr>
      <w:tr w:rsidR="004C5B38" w:rsidTr="00FA47B6">
        <w:tc>
          <w:tcPr>
            <w:tcW w:w="5778" w:type="dxa"/>
          </w:tcPr>
          <w:p w:rsidR="004C5B38" w:rsidRDefault="00FA47B6" w:rsidP="00FA47B6">
            <w:pPr>
              <w:rPr>
                <w:sz w:val="24"/>
                <w:szCs w:val="24"/>
              </w:rPr>
            </w:pPr>
            <w:r>
              <w:rPr>
                <w:sz w:val="24"/>
                <w:szCs w:val="24"/>
              </w:rPr>
              <w:t>Control &amp; Report for Action-Based Question Type for Windows Explorer</w:t>
            </w:r>
          </w:p>
        </w:tc>
        <w:tc>
          <w:tcPr>
            <w:tcW w:w="2410" w:type="dxa"/>
          </w:tcPr>
          <w:p w:rsidR="004C5B38" w:rsidRDefault="00FA47B6" w:rsidP="00EC7D1C">
            <w:pPr>
              <w:rPr>
                <w:sz w:val="24"/>
                <w:szCs w:val="24"/>
              </w:rPr>
            </w:pPr>
            <w:r>
              <w:rPr>
                <w:sz w:val="24"/>
                <w:szCs w:val="24"/>
              </w:rPr>
              <w:t>1728.00 TL</w:t>
            </w:r>
          </w:p>
        </w:tc>
        <w:tc>
          <w:tcPr>
            <w:tcW w:w="992" w:type="dxa"/>
          </w:tcPr>
          <w:p w:rsidR="004C5B38" w:rsidRDefault="004C5B38" w:rsidP="00EC7D1C">
            <w:pPr>
              <w:rPr>
                <w:sz w:val="24"/>
                <w:szCs w:val="24"/>
              </w:rPr>
            </w:pPr>
          </w:p>
        </w:tc>
      </w:tr>
      <w:tr w:rsidR="004C5B38" w:rsidTr="00FA47B6">
        <w:tc>
          <w:tcPr>
            <w:tcW w:w="5778" w:type="dxa"/>
          </w:tcPr>
          <w:p w:rsidR="004C5B38" w:rsidRDefault="00D54EAE" w:rsidP="004C5B38">
            <w:pPr>
              <w:rPr>
                <w:sz w:val="24"/>
                <w:szCs w:val="24"/>
              </w:rPr>
            </w:pPr>
            <w:r>
              <w:rPr>
                <w:sz w:val="24"/>
                <w:szCs w:val="24"/>
              </w:rPr>
              <w:t>Adding Hint Mechanism</w:t>
            </w:r>
          </w:p>
        </w:tc>
        <w:tc>
          <w:tcPr>
            <w:tcW w:w="2410" w:type="dxa"/>
          </w:tcPr>
          <w:p w:rsidR="004C5B38" w:rsidRDefault="00D54EAE" w:rsidP="00EC7D1C">
            <w:pPr>
              <w:rPr>
                <w:sz w:val="24"/>
                <w:szCs w:val="24"/>
              </w:rPr>
            </w:pPr>
            <w:r>
              <w:rPr>
                <w:sz w:val="24"/>
                <w:szCs w:val="24"/>
              </w:rPr>
              <w:t>1056.00 TL</w:t>
            </w:r>
          </w:p>
        </w:tc>
        <w:tc>
          <w:tcPr>
            <w:tcW w:w="992" w:type="dxa"/>
          </w:tcPr>
          <w:p w:rsidR="004C5B38" w:rsidRDefault="004C5B38" w:rsidP="00EC7D1C">
            <w:pPr>
              <w:rPr>
                <w:sz w:val="24"/>
                <w:szCs w:val="24"/>
              </w:rPr>
            </w:pPr>
          </w:p>
        </w:tc>
      </w:tr>
      <w:tr w:rsidR="00D54EAE" w:rsidTr="00FA47B6">
        <w:tc>
          <w:tcPr>
            <w:tcW w:w="5778" w:type="dxa"/>
          </w:tcPr>
          <w:p w:rsidR="00D54EAE" w:rsidRDefault="00D54EAE" w:rsidP="004C5B38">
            <w:pPr>
              <w:rPr>
                <w:sz w:val="24"/>
                <w:szCs w:val="24"/>
              </w:rPr>
            </w:pPr>
            <w:r>
              <w:rPr>
                <w:sz w:val="24"/>
                <w:szCs w:val="24"/>
              </w:rPr>
              <w:t>General Tests for Milestone II</w:t>
            </w:r>
          </w:p>
        </w:tc>
        <w:tc>
          <w:tcPr>
            <w:tcW w:w="2410" w:type="dxa"/>
          </w:tcPr>
          <w:p w:rsidR="00D54EAE" w:rsidRDefault="00D54EAE" w:rsidP="00EC7D1C">
            <w:pPr>
              <w:rPr>
                <w:sz w:val="24"/>
                <w:szCs w:val="24"/>
              </w:rPr>
            </w:pPr>
            <w:r>
              <w:rPr>
                <w:sz w:val="24"/>
                <w:szCs w:val="24"/>
              </w:rPr>
              <w:t>2880.00 TL</w:t>
            </w:r>
          </w:p>
        </w:tc>
        <w:tc>
          <w:tcPr>
            <w:tcW w:w="992" w:type="dxa"/>
          </w:tcPr>
          <w:p w:rsidR="00D54EAE" w:rsidRDefault="00D54EAE" w:rsidP="00EC7D1C">
            <w:pPr>
              <w:rPr>
                <w:sz w:val="24"/>
                <w:szCs w:val="24"/>
              </w:rPr>
            </w:pPr>
          </w:p>
        </w:tc>
      </w:tr>
      <w:tr w:rsidR="00D54EAE" w:rsidTr="00FA47B6">
        <w:tc>
          <w:tcPr>
            <w:tcW w:w="5778" w:type="dxa"/>
          </w:tcPr>
          <w:p w:rsidR="00D54EAE" w:rsidRDefault="00D54EAE" w:rsidP="004C5B38">
            <w:pPr>
              <w:rPr>
                <w:sz w:val="24"/>
                <w:szCs w:val="24"/>
              </w:rPr>
            </w:pPr>
            <w:r>
              <w:rPr>
                <w:sz w:val="24"/>
                <w:szCs w:val="24"/>
              </w:rPr>
              <w:t>Adding Roll-back Mechanism</w:t>
            </w:r>
          </w:p>
        </w:tc>
        <w:tc>
          <w:tcPr>
            <w:tcW w:w="2410" w:type="dxa"/>
          </w:tcPr>
          <w:p w:rsidR="00D54EAE" w:rsidRDefault="00D54EAE" w:rsidP="00EC7D1C">
            <w:pPr>
              <w:rPr>
                <w:sz w:val="24"/>
                <w:szCs w:val="24"/>
              </w:rPr>
            </w:pPr>
            <w:r>
              <w:rPr>
                <w:sz w:val="24"/>
                <w:szCs w:val="24"/>
              </w:rPr>
              <w:t>4032.00 TL</w:t>
            </w:r>
          </w:p>
        </w:tc>
        <w:tc>
          <w:tcPr>
            <w:tcW w:w="992" w:type="dxa"/>
          </w:tcPr>
          <w:p w:rsidR="00D54EAE" w:rsidRDefault="00D54EAE" w:rsidP="00EC7D1C">
            <w:pPr>
              <w:rPr>
                <w:sz w:val="24"/>
                <w:szCs w:val="24"/>
              </w:rPr>
            </w:pPr>
          </w:p>
        </w:tc>
      </w:tr>
      <w:tr w:rsidR="00D54EAE" w:rsidTr="00FA47B6">
        <w:tc>
          <w:tcPr>
            <w:tcW w:w="5778" w:type="dxa"/>
          </w:tcPr>
          <w:p w:rsidR="00D54EAE" w:rsidRDefault="00D54EAE" w:rsidP="004C5B38">
            <w:pPr>
              <w:rPr>
                <w:sz w:val="24"/>
                <w:szCs w:val="24"/>
              </w:rPr>
            </w:pPr>
            <w:r>
              <w:rPr>
                <w:sz w:val="24"/>
                <w:szCs w:val="24"/>
              </w:rPr>
              <w:t>GUI Coding</w:t>
            </w:r>
          </w:p>
        </w:tc>
        <w:tc>
          <w:tcPr>
            <w:tcW w:w="2410" w:type="dxa"/>
          </w:tcPr>
          <w:p w:rsidR="00D54EAE" w:rsidRDefault="00D54EAE" w:rsidP="00EC7D1C">
            <w:pPr>
              <w:rPr>
                <w:sz w:val="24"/>
                <w:szCs w:val="24"/>
              </w:rPr>
            </w:pPr>
            <w:r>
              <w:rPr>
                <w:sz w:val="24"/>
                <w:szCs w:val="24"/>
              </w:rPr>
              <w:t xml:space="preserve"> 480.00 TL</w:t>
            </w:r>
          </w:p>
        </w:tc>
        <w:tc>
          <w:tcPr>
            <w:tcW w:w="992" w:type="dxa"/>
          </w:tcPr>
          <w:p w:rsidR="00D54EAE" w:rsidRDefault="00D54EAE" w:rsidP="00EC7D1C">
            <w:pPr>
              <w:rPr>
                <w:sz w:val="24"/>
                <w:szCs w:val="24"/>
              </w:rPr>
            </w:pPr>
          </w:p>
        </w:tc>
      </w:tr>
      <w:tr w:rsidR="00D54EAE" w:rsidTr="00FA47B6">
        <w:tc>
          <w:tcPr>
            <w:tcW w:w="5778" w:type="dxa"/>
          </w:tcPr>
          <w:p w:rsidR="00D54EAE" w:rsidRDefault="00D54EAE" w:rsidP="004C5B38">
            <w:pPr>
              <w:rPr>
                <w:sz w:val="24"/>
                <w:szCs w:val="24"/>
              </w:rPr>
            </w:pPr>
            <w:r>
              <w:rPr>
                <w:sz w:val="24"/>
                <w:szCs w:val="24"/>
              </w:rPr>
              <w:t xml:space="preserve"> Final Documentation</w:t>
            </w:r>
          </w:p>
        </w:tc>
        <w:tc>
          <w:tcPr>
            <w:tcW w:w="2410" w:type="dxa"/>
          </w:tcPr>
          <w:p w:rsidR="00D54EAE" w:rsidRDefault="00D54EAE" w:rsidP="00EC7D1C">
            <w:pPr>
              <w:rPr>
                <w:sz w:val="24"/>
                <w:szCs w:val="24"/>
              </w:rPr>
            </w:pPr>
            <w:r>
              <w:rPr>
                <w:sz w:val="24"/>
                <w:szCs w:val="24"/>
              </w:rPr>
              <w:t>480.00 TL</w:t>
            </w:r>
          </w:p>
        </w:tc>
        <w:tc>
          <w:tcPr>
            <w:tcW w:w="992" w:type="dxa"/>
          </w:tcPr>
          <w:p w:rsidR="00D54EAE" w:rsidRDefault="00D54EAE" w:rsidP="00EC7D1C">
            <w:pPr>
              <w:rPr>
                <w:sz w:val="24"/>
                <w:szCs w:val="24"/>
              </w:rPr>
            </w:pPr>
          </w:p>
        </w:tc>
      </w:tr>
    </w:tbl>
    <w:p w:rsidR="006D32AC" w:rsidRDefault="006D32AC" w:rsidP="00EC7D1C">
      <w:pPr>
        <w:rPr>
          <w:sz w:val="24"/>
          <w:szCs w:val="24"/>
        </w:rPr>
      </w:pPr>
    </w:p>
    <w:p w:rsidR="00EC7D1C" w:rsidRDefault="00EC7D1C" w:rsidP="00EC7D1C">
      <w:pPr>
        <w:rPr>
          <w:sz w:val="24"/>
          <w:szCs w:val="24"/>
        </w:rPr>
      </w:pPr>
      <w:r w:rsidRPr="00EC7D1C">
        <w:rPr>
          <w:sz w:val="24"/>
          <w:szCs w:val="24"/>
        </w:rPr>
        <w:t>These figures were obtained by software management tool, namely open project. Details are</w:t>
      </w:r>
      <w:r w:rsidR="005E1F21">
        <w:rPr>
          <w:sz w:val="24"/>
          <w:szCs w:val="24"/>
        </w:rPr>
        <w:t xml:space="preserve"> in</w:t>
      </w:r>
      <w:r w:rsidRPr="00EC7D1C">
        <w:rPr>
          <w:sz w:val="24"/>
          <w:szCs w:val="24"/>
        </w:rPr>
        <w:t xml:space="preserve"> Project Enlightment.pod file.</w:t>
      </w:r>
      <w:r w:rsidR="002D5B32">
        <w:rPr>
          <w:sz w:val="24"/>
          <w:szCs w:val="24"/>
        </w:rPr>
        <w:t xml:space="preserve">  </w:t>
      </w:r>
    </w:p>
    <w:p w:rsidR="00162348" w:rsidRPr="002D6FD3" w:rsidRDefault="00710DAC" w:rsidP="002D6FD3">
      <w:pPr>
        <w:pStyle w:val="Heading1"/>
        <w:rPr>
          <w:sz w:val="28"/>
          <w:szCs w:val="28"/>
        </w:rPr>
      </w:pPr>
      <w:bookmarkStart w:id="66" w:name="_Toc276462606"/>
      <w:r w:rsidRPr="002D6FD3">
        <w:rPr>
          <w:sz w:val="28"/>
          <w:szCs w:val="28"/>
        </w:rPr>
        <w:t xml:space="preserve">5.1.2 </w:t>
      </w:r>
      <w:r w:rsidR="00162348" w:rsidRPr="002D6FD3">
        <w:rPr>
          <w:sz w:val="28"/>
          <w:szCs w:val="28"/>
        </w:rPr>
        <w:t>Stuffing Plan</w:t>
      </w:r>
      <w:bookmarkEnd w:id="66"/>
    </w:p>
    <w:p w:rsidR="00AA11F8" w:rsidRDefault="00162348" w:rsidP="00162348">
      <w:pPr>
        <w:rPr>
          <w:sz w:val="24"/>
          <w:szCs w:val="24"/>
        </w:rPr>
      </w:pPr>
      <w:r w:rsidRPr="00162348">
        <w:rPr>
          <w:sz w:val="24"/>
          <w:szCs w:val="24"/>
        </w:rPr>
        <w:t>All  team members  are  needed  for  the  entire  65  days  because  everybody will  participate  and we tried to utilize from resources perfectly.</w:t>
      </w:r>
      <w:r w:rsidR="00AA11F8">
        <w:rPr>
          <w:sz w:val="24"/>
          <w:szCs w:val="24"/>
        </w:rPr>
        <w:t xml:space="preserve"> </w:t>
      </w:r>
      <w:r w:rsidR="00AA11F8" w:rsidRPr="00AA11F8">
        <w:rPr>
          <w:sz w:val="24"/>
          <w:szCs w:val="24"/>
        </w:rPr>
        <w:t xml:space="preserve">Details are in references. However, below table gives medium details of development. </w:t>
      </w:r>
    </w:p>
    <w:tbl>
      <w:tblPr>
        <w:tblStyle w:val="TableGrid"/>
        <w:tblW w:w="0" w:type="auto"/>
        <w:tblLook w:val="04A0"/>
      </w:tblPr>
      <w:tblGrid>
        <w:gridCol w:w="1438"/>
        <w:gridCol w:w="1739"/>
        <w:gridCol w:w="1431"/>
        <w:gridCol w:w="1451"/>
        <w:gridCol w:w="1790"/>
        <w:gridCol w:w="1439"/>
      </w:tblGrid>
      <w:tr w:rsidR="00AA11F8" w:rsidTr="00AA11F8">
        <w:tc>
          <w:tcPr>
            <w:tcW w:w="1535" w:type="dxa"/>
          </w:tcPr>
          <w:p w:rsidR="00AA11F8" w:rsidRDefault="00AA11F8" w:rsidP="00162348">
            <w:pPr>
              <w:rPr>
                <w:sz w:val="24"/>
                <w:szCs w:val="24"/>
              </w:rPr>
            </w:pPr>
          </w:p>
        </w:tc>
        <w:tc>
          <w:tcPr>
            <w:tcW w:w="1535" w:type="dxa"/>
          </w:tcPr>
          <w:p w:rsidR="00AA11F8" w:rsidRDefault="00AA11F8" w:rsidP="00162348">
            <w:pPr>
              <w:rPr>
                <w:sz w:val="24"/>
                <w:szCs w:val="24"/>
              </w:rPr>
            </w:pPr>
            <w:r>
              <w:rPr>
                <w:sz w:val="24"/>
                <w:szCs w:val="24"/>
              </w:rPr>
              <w:t>Documentation</w:t>
            </w:r>
          </w:p>
        </w:tc>
        <w:tc>
          <w:tcPr>
            <w:tcW w:w="1535" w:type="dxa"/>
          </w:tcPr>
          <w:p w:rsidR="00AA11F8" w:rsidRDefault="00AA11F8" w:rsidP="00162348">
            <w:pPr>
              <w:rPr>
                <w:sz w:val="24"/>
                <w:szCs w:val="24"/>
              </w:rPr>
            </w:pPr>
            <w:r>
              <w:rPr>
                <w:sz w:val="24"/>
                <w:szCs w:val="24"/>
              </w:rPr>
              <w:t>Design</w:t>
            </w:r>
          </w:p>
        </w:tc>
        <w:tc>
          <w:tcPr>
            <w:tcW w:w="1535" w:type="dxa"/>
          </w:tcPr>
          <w:p w:rsidR="00AA11F8" w:rsidRDefault="00AA11F8" w:rsidP="00162348">
            <w:pPr>
              <w:rPr>
                <w:sz w:val="24"/>
                <w:szCs w:val="24"/>
              </w:rPr>
            </w:pPr>
            <w:r>
              <w:rPr>
                <w:sz w:val="24"/>
                <w:szCs w:val="24"/>
              </w:rPr>
              <w:t>Analysis</w:t>
            </w:r>
          </w:p>
        </w:tc>
        <w:tc>
          <w:tcPr>
            <w:tcW w:w="1536" w:type="dxa"/>
          </w:tcPr>
          <w:p w:rsidR="00AA11F8" w:rsidRDefault="00AA11F8" w:rsidP="00162348">
            <w:pPr>
              <w:rPr>
                <w:sz w:val="24"/>
                <w:szCs w:val="24"/>
              </w:rPr>
            </w:pPr>
            <w:r>
              <w:rPr>
                <w:sz w:val="24"/>
                <w:szCs w:val="24"/>
              </w:rPr>
              <w:t>Implementation</w:t>
            </w:r>
          </w:p>
        </w:tc>
        <w:tc>
          <w:tcPr>
            <w:tcW w:w="1536" w:type="dxa"/>
          </w:tcPr>
          <w:p w:rsidR="00AA11F8" w:rsidRDefault="00AA11F8" w:rsidP="00162348">
            <w:pPr>
              <w:rPr>
                <w:sz w:val="24"/>
                <w:szCs w:val="24"/>
              </w:rPr>
            </w:pPr>
            <w:r>
              <w:rPr>
                <w:sz w:val="24"/>
                <w:szCs w:val="24"/>
              </w:rPr>
              <w:t>Testing</w:t>
            </w:r>
          </w:p>
        </w:tc>
      </w:tr>
      <w:tr w:rsidR="00AA11F8" w:rsidTr="00AA11F8">
        <w:tc>
          <w:tcPr>
            <w:tcW w:w="1535" w:type="dxa"/>
          </w:tcPr>
          <w:p w:rsidR="00AA11F8" w:rsidRDefault="00AA11F8" w:rsidP="00162348">
            <w:pPr>
              <w:rPr>
                <w:sz w:val="24"/>
                <w:szCs w:val="24"/>
              </w:rPr>
            </w:pPr>
            <w:r>
              <w:rPr>
                <w:sz w:val="24"/>
                <w:szCs w:val="24"/>
              </w:rPr>
              <w:t>Eray</w:t>
            </w:r>
          </w:p>
        </w:tc>
        <w:tc>
          <w:tcPr>
            <w:tcW w:w="1535" w:type="dxa"/>
          </w:tcPr>
          <w:p w:rsidR="00AA11F8" w:rsidRDefault="00AA11F8" w:rsidP="00162348">
            <w:pPr>
              <w:rPr>
                <w:sz w:val="24"/>
                <w:szCs w:val="24"/>
              </w:rPr>
            </w:pPr>
            <w:r>
              <w:rPr>
                <w:sz w:val="24"/>
                <w:szCs w:val="24"/>
              </w:rPr>
              <w:t>20</w:t>
            </w:r>
          </w:p>
        </w:tc>
        <w:tc>
          <w:tcPr>
            <w:tcW w:w="1535" w:type="dxa"/>
          </w:tcPr>
          <w:p w:rsidR="00AA11F8" w:rsidRDefault="00AA11F8" w:rsidP="00162348">
            <w:pPr>
              <w:rPr>
                <w:sz w:val="24"/>
                <w:szCs w:val="24"/>
              </w:rPr>
            </w:pPr>
            <w:r>
              <w:rPr>
                <w:sz w:val="24"/>
                <w:szCs w:val="24"/>
              </w:rPr>
              <w:t>10</w:t>
            </w:r>
          </w:p>
        </w:tc>
        <w:tc>
          <w:tcPr>
            <w:tcW w:w="1535" w:type="dxa"/>
          </w:tcPr>
          <w:p w:rsidR="00AA11F8" w:rsidRDefault="00AA11F8" w:rsidP="00162348">
            <w:pPr>
              <w:rPr>
                <w:sz w:val="24"/>
                <w:szCs w:val="24"/>
              </w:rPr>
            </w:pPr>
            <w:r>
              <w:rPr>
                <w:sz w:val="24"/>
                <w:szCs w:val="24"/>
              </w:rPr>
              <w:t>18</w:t>
            </w:r>
          </w:p>
        </w:tc>
        <w:tc>
          <w:tcPr>
            <w:tcW w:w="1536" w:type="dxa"/>
          </w:tcPr>
          <w:p w:rsidR="00AA11F8" w:rsidRDefault="00AA11F8" w:rsidP="00162348">
            <w:pPr>
              <w:rPr>
                <w:sz w:val="24"/>
                <w:szCs w:val="24"/>
              </w:rPr>
            </w:pPr>
            <w:r>
              <w:rPr>
                <w:sz w:val="24"/>
                <w:szCs w:val="24"/>
              </w:rPr>
              <w:t>39</w:t>
            </w:r>
          </w:p>
        </w:tc>
        <w:tc>
          <w:tcPr>
            <w:tcW w:w="1536" w:type="dxa"/>
          </w:tcPr>
          <w:p w:rsidR="00AA11F8" w:rsidRDefault="00AA11F8" w:rsidP="00162348">
            <w:pPr>
              <w:rPr>
                <w:sz w:val="24"/>
                <w:szCs w:val="24"/>
              </w:rPr>
            </w:pPr>
            <w:r>
              <w:rPr>
                <w:sz w:val="24"/>
                <w:szCs w:val="24"/>
              </w:rPr>
              <w:t>18</w:t>
            </w:r>
          </w:p>
        </w:tc>
      </w:tr>
      <w:tr w:rsidR="00AA11F8" w:rsidTr="00AA11F8">
        <w:tc>
          <w:tcPr>
            <w:tcW w:w="1535" w:type="dxa"/>
          </w:tcPr>
          <w:p w:rsidR="00AA11F8" w:rsidRDefault="00AA11F8" w:rsidP="00162348">
            <w:pPr>
              <w:rPr>
                <w:sz w:val="24"/>
                <w:szCs w:val="24"/>
              </w:rPr>
            </w:pPr>
            <w:r>
              <w:rPr>
                <w:sz w:val="24"/>
                <w:szCs w:val="24"/>
              </w:rPr>
              <w:t>Ferhat</w:t>
            </w:r>
          </w:p>
        </w:tc>
        <w:tc>
          <w:tcPr>
            <w:tcW w:w="1535" w:type="dxa"/>
          </w:tcPr>
          <w:p w:rsidR="00AA11F8" w:rsidRDefault="00AA11F8" w:rsidP="00162348">
            <w:pPr>
              <w:rPr>
                <w:sz w:val="24"/>
                <w:szCs w:val="24"/>
              </w:rPr>
            </w:pPr>
            <w:r>
              <w:rPr>
                <w:sz w:val="24"/>
                <w:szCs w:val="24"/>
              </w:rPr>
              <w:t>21</w:t>
            </w:r>
          </w:p>
        </w:tc>
        <w:tc>
          <w:tcPr>
            <w:tcW w:w="1535" w:type="dxa"/>
          </w:tcPr>
          <w:p w:rsidR="00AA11F8" w:rsidRDefault="00AA11F8" w:rsidP="00162348">
            <w:pPr>
              <w:rPr>
                <w:sz w:val="24"/>
                <w:szCs w:val="24"/>
              </w:rPr>
            </w:pPr>
            <w:r>
              <w:rPr>
                <w:sz w:val="24"/>
                <w:szCs w:val="24"/>
              </w:rPr>
              <w:t>8</w:t>
            </w:r>
          </w:p>
        </w:tc>
        <w:tc>
          <w:tcPr>
            <w:tcW w:w="1535" w:type="dxa"/>
          </w:tcPr>
          <w:p w:rsidR="00AA11F8" w:rsidRDefault="00AA11F8" w:rsidP="00162348">
            <w:pPr>
              <w:rPr>
                <w:sz w:val="24"/>
                <w:szCs w:val="24"/>
              </w:rPr>
            </w:pPr>
            <w:r>
              <w:rPr>
                <w:sz w:val="24"/>
                <w:szCs w:val="24"/>
              </w:rPr>
              <w:t>18</w:t>
            </w:r>
          </w:p>
        </w:tc>
        <w:tc>
          <w:tcPr>
            <w:tcW w:w="1536" w:type="dxa"/>
          </w:tcPr>
          <w:p w:rsidR="00AA11F8" w:rsidRDefault="00D63B05" w:rsidP="00162348">
            <w:pPr>
              <w:rPr>
                <w:sz w:val="24"/>
                <w:szCs w:val="24"/>
              </w:rPr>
            </w:pPr>
            <w:r>
              <w:rPr>
                <w:sz w:val="24"/>
                <w:szCs w:val="24"/>
              </w:rPr>
              <w:t>42</w:t>
            </w:r>
          </w:p>
        </w:tc>
        <w:tc>
          <w:tcPr>
            <w:tcW w:w="1536" w:type="dxa"/>
          </w:tcPr>
          <w:p w:rsidR="00AA11F8" w:rsidRDefault="00D63B05" w:rsidP="00162348">
            <w:pPr>
              <w:rPr>
                <w:sz w:val="24"/>
                <w:szCs w:val="24"/>
              </w:rPr>
            </w:pPr>
            <w:r>
              <w:rPr>
                <w:sz w:val="24"/>
                <w:szCs w:val="24"/>
              </w:rPr>
              <w:t>18</w:t>
            </w:r>
          </w:p>
        </w:tc>
      </w:tr>
      <w:tr w:rsidR="00AA11F8" w:rsidTr="00AA11F8">
        <w:tc>
          <w:tcPr>
            <w:tcW w:w="1535" w:type="dxa"/>
          </w:tcPr>
          <w:p w:rsidR="00AA11F8" w:rsidRDefault="00AA11F8" w:rsidP="00162348">
            <w:pPr>
              <w:rPr>
                <w:sz w:val="24"/>
                <w:szCs w:val="24"/>
              </w:rPr>
            </w:pPr>
            <w:r>
              <w:rPr>
                <w:sz w:val="24"/>
                <w:szCs w:val="24"/>
              </w:rPr>
              <w:t>Emmar</w:t>
            </w:r>
          </w:p>
        </w:tc>
        <w:tc>
          <w:tcPr>
            <w:tcW w:w="1535" w:type="dxa"/>
          </w:tcPr>
          <w:p w:rsidR="00AA11F8" w:rsidRDefault="00AA11F8" w:rsidP="00162348">
            <w:pPr>
              <w:rPr>
                <w:sz w:val="24"/>
                <w:szCs w:val="24"/>
              </w:rPr>
            </w:pPr>
            <w:r>
              <w:rPr>
                <w:sz w:val="24"/>
                <w:szCs w:val="24"/>
              </w:rPr>
              <w:t>30</w:t>
            </w:r>
          </w:p>
        </w:tc>
        <w:tc>
          <w:tcPr>
            <w:tcW w:w="1535" w:type="dxa"/>
          </w:tcPr>
          <w:p w:rsidR="00AA11F8" w:rsidRDefault="00AA11F8" w:rsidP="00162348">
            <w:pPr>
              <w:rPr>
                <w:sz w:val="24"/>
                <w:szCs w:val="24"/>
              </w:rPr>
            </w:pPr>
            <w:r>
              <w:rPr>
                <w:sz w:val="24"/>
                <w:szCs w:val="24"/>
              </w:rPr>
              <w:t>8</w:t>
            </w:r>
          </w:p>
        </w:tc>
        <w:tc>
          <w:tcPr>
            <w:tcW w:w="1535" w:type="dxa"/>
          </w:tcPr>
          <w:p w:rsidR="00AA11F8" w:rsidRDefault="00AA11F8" w:rsidP="00162348">
            <w:pPr>
              <w:rPr>
                <w:sz w:val="24"/>
                <w:szCs w:val="24"/>
              </w:rPr>
            </w:pPr>
            <w:r>
              <w:rPr>
                <w:sz w:val="24"/>
                <w:szCs w:val="24"/>
              </w:rPr>
              <w:t>15</w:t>
            </w:r>
          </w:p>
        </w:tc>
        <w:tc>
          <w:tcPr>
            <w:tcW w:w="1536" w:type="dxa"/>
          </w:tcPr>
          <w:p w:rsidR="00AA11F8" w:rsidRDefault="00AA11F8" w:rsidP="00162348">
            <w:pPr>
              <w:rPr>
                <w:sz w:val="24"/>
                <w:szCs w:val="24"/>
              </w:rPr>
            </w:pPr>
            <w:r>
              <w:rPr>
                <w:sz w:val="24"/>
                <w:szCs w:val="24"/>
              </w:rPr>
              <w:t>19</w:t>
            </w:r>
          </w:p>
        </w:tc>
        <w:tc>
          <w:tcPr>
            <w:tcW w:w="1536" w:type="dxa"/>
          </w:tcPr>
          <w:p w:rsidR="00AA11F8" w:rsidRDefault="00AA11F8" w:rsidP="00162348">
            <w:pPr>
              <w:rPr>
                <w:sz w:val="24"/>
                <w:szCs w:val="24"/>
              </w:rPr>
            </w:pPr>
            <w:r>
              <w:rPr>
                <w:sz w:val="24"/>
                <w:szCs w:val="24"/>
              </w:rPr>
              <w:t>25</w:t>
            </w:r>
          </w:p>
        </w:tc>
      </w:tr>
      <w:tr w:rsidR="00AA11F8" w:rsidTr="00AA11F8">
        <w:tc>
          <w:tcPr>
            <w:tcW w:w="1535" w:type="dxa"/>
          </w:tcPr>
          <w:p w:rsidR="00AA11F8" w:rsidRDefault="00AA11F8" w:rsidP="00162348">
            <w:pPr>
              <w:rPr>
                <w:sz w:val="24"/>
                <w:szCs w:val="24"/>
              </w:rPr>
            </w:pPr>
            <w:r>
              <w:rPr>
                <w:sz w:val="24"/>
                <w:szCs w:val="24"/>
              </w:rPr>
              <w:t>Özge</w:t>
            </w:r>
          </w:p>
        </w:tc>
        <w:tc>
          <w:tcPr>
            <w:tcW w:w="1535" w:type="dxa"/>
          </w:tcPr>
          <w:p w:rsidR="00AA11F8" w:rsidRDefault="00D63B05" w:rsidP="00162348">
            <w:pPr>
              <w:rPr>
                <w:sz w:val="24"/>
                <w:szCs w:val="24"/>
              </w:rPr>
            </w:pPr>
            <w:r>
              <w:rPr>
                <w:sz w:val="24"/>
                <w:szCs w:val="24"/>
              </w:rPr>
              <w:t>30</w:t>
            </w:r>
          </w:p>
        </w:tc>
        <w:tc>
          <w:tcPr>
            <w:tcW w:w="1535" w:type="dxa"/>
          </w:tcPr>
          <w:p w:rsidR="00AA11F8" w:rsidRDefault="00D63B05" w:rsidP="00162348">
            <w:pPr>
              <w:rPr>
                <w:sz w:val="24"/>
                <w:szCs w:val="24"/>
              </w:rPr>
            </w:pPr>
            <w:r>
              <w:rPr>
                <w:sz w:val="24"/>
                <w:szCs w:val="24"/>
              </w:rPr>
              <w:t>8</w:t>
            </w:r>
          </w:p>
        </w:tc>
        <w:tc>
          <w:tcPr>
            <w:tcW w:w="1535" w:type="dxa"/>
          </w:tcPr>
          <w:p w:rsidR="00AA11F8" w:rsidRDefault="00D63B05" w:rsidP="00162348">
            <w:pPr>
              <w:rPr>
                <w:sz w:val="24"/>
                <w:szCs w:val="24"/>
              </w:rPr>
            </w:pPr>
            <w:r>
              <w:rPr>
                <w:sz w:val="24"/>
                <w:szCs w:val="24"/>
              </w:rPr>
              <w:t>18</w:t>
            </w:r>
          </w:p>
        </w:tc>
        <w:tc>
          <w:tcPr>
            <w:tcW w:w="1536" w:type="dxa"/>
          </w:tcPr>
          <w:p w:rsidR="00AA11F8" w:rsidRDefault="00D63B05" w:rsidP="00162348">
            <w:pPr>
              <w:rPr>
                <w:sz w:val="24"/>
                <w:szCs w:val="24"/>
              </w:rPr>
            </w:pPr>
            <w:r>
              <w:rPr>
                <w:sz w:val="24"/>
                <w:szCs w:val="24"/>
              </w:rPr>
              <w:t>39</w:t>
            </w:r>
          </w:p>
        </w:tc>
        <w:tc>
          <w:tcPr>
            <w:tcW w:w="1536" w:type="dxa"/>
          </w:tcPr>
          <w:p w:rsidR="00AA11F8" w:rsidRDefault="00D63B05" w:rsidP="00162348">
            <w:pPr>
              <w:rPr>
                <w:sz w:val="24"/>
                <w:szCs w:val="24"/>
              </w:rPr>
            </w:pPr>
            <w:r>
              <w:rPr>
                <w:sz w:val="24"/>
                <w:szCs w:val="24"/>
              </w:rPr>
              <w:t>25</w:t>
            </w:r>
          </w:p>
        </w:tc>
      </w:tr>
      <w:tr w:rsidR="00AA11F8" w:rsidTr="00AA11F8">
        <w:tc>
          <w:tcPr>
            <w:tcW w:w="1535" w:type="dxa"/>
          </w:tcPr>
          <w:p w:rsidR="00AA11F8" w:rsidRDefault="00AA11F8" w:rsidP="00162348">
            <w:pPr>
              <w:rPr>
                <w:sz w:val="24"/>
                <w:szCs w:val="24"/>
              </w:rPr>
            </w:pPr>
            <w:r>
              <w:rPr>
                <w:sz w:val="24"/>
                <w:szCs w:val="24"/>
              </w:rPr>
              <w:t>Osman</w:t>
            </w:r>
          </w:p>
        </w:tc>
        <w:tc>
          <w:tcPr>
            <w:tcW w:w="1535" w:type="dxa"/>
          </w:tcPr>
          <w:p w:rsidR="00AA11F8" w:rsidRDefault="00D63B05" w:rsidP="00162348">
            <w:pPr>
              <w:rPr>
                <w:sz w:val="24"/>
                <w:szCs w:val="24"/>
              </w:rPr>
            </w:pPr>
            <w:r>
              <w:rPr>
                <w:sz w:val="24"/>
                <w:szCs w:val="24"/>
              </w:rPr>
              <w:t>20</w:t>
            </w:r>
          </w:p>
        </w:tc>
        <w:tc>
          <w:tcPr>
            <w:tcW w:w="1535" w:type="dxa"/>
          </w:tcPr>
          <w:p w:rsidR="00AA11F8" w:rsidRDefault="00D63B05" w:rsidP="00162348">
            <w:pPr>
              <w:rPr>
                <w:sz w:val="24"/>
                <w:szCs w:val="24"/>
              </w:rPr>
            </w:pPr>
            <w:r>
              <w:rPr>
                <w:sz w:val="24"/>
                <w:szCs w:val="24"/>
              </w:rPr>
              <w:t>8</w:t>
            </w:r>
          </w:p>
        </w:tc>
        <w:tc>
          <w:tcPr>
            <w:tcW w:w="1535" w:type="dxa"/>
          </w:tcPr>
          <w:p w:rsidR="00AA11F8" w:rsidRDefault="00D63B05" w:rsidP="00162348">
            <w:pPr>
              <w:rPr>
                <w:sz w:val="24"/>
                <w:szCs w:val="24"/>
              </w:rPr>
            </w:pPr>
            <w:r>
              <w:rPr>
                <w:sz w:val="24"/>
                <w:szCs w:val="24"/>
              </w:rPr>
              <w:t>15</w:t>
            </w:r>
          </w:p>
        </w:tc>
        <w:tc>
          <w:tcPr>
            <w:tcW w:w="1536" w:type="dxa"/>
          </w:tcPr>
          <w:p w:rsidR="00AA11F8" w:rsidRDefault="00D63B05" w:rsidP="00162348">
            <w:pPr>
              <w:rPr>
                <w:sz w:val="24"/>
                <w:szCs w:val="24"/>
              </w:rPr>
            </w:pPr>
            <w:r>
              <w:rPr>
                <w:sz w:val="24"/>
                <w:szCs w:val="24"/>
              </w:rPr>
              <w:t>40</w:t>
            </w:r>
          </w:p>
        </w:tc>
        <w:tc>
          <w:tcPr>
            <w:tcW w:w="1536" w:type="dxa"/>
          </w:tcPr>
          <w:p w:rsidR="00AA11F8" w:rsidRDefault="00D63B05" w:rsidP="00162348">
            <w:pPr>
              <w:rPr>
                <w:sz w:val="24"/>
                <w:szCs w:val="24"/>
              </w:rPr>
            </w:pPr>
            <w:r>
              <w:rPr>
                <w:sz w:val="24"/>
                <w:szCs w:val="24"/>
              </w:rPr>
              <w:t>18</w:t>
            </w:r>
          </w:p>
        </w:tc>
      </w:tr>
    </w:tbl>
    <w:p w:rsidR="00377C3E" w:rsidRDefault="00377C3E" w:rsidP="00377C3E">
      <w:pPr>
        <w:rPr>
          <w:sz w:val="24"/>
          <w:szCs w:val="24"/>
        </w:rPr>
      </w:pPr>
    </w:p>
    <w:p w:rsidR="00705FE4" w:rsidRDefault="00705FE4" w:rsidP="00377C3E">
      <w:pPr>
        <w:rPr>
          <w:sz w:val="24"/>
          <w:szCs w:val="24"/>
        </w:rPr>
      </w:pPr>
    </w:p>
    <w:p w:rsidR="00377C3E" w:rsidRPr="002D6FD3" w:rsidRDefault="00231672" w:rsidP="002D6FD3">
      <w:pPr>
        <w:pStyle w:val="Heading1"/>
        <w:rPr>
          <w:sz w:val="28"/>
          <w:szCs w:val="28"/>
        </w:rPr>
      </w:pPr>
      <w:bookmarkStart w:id="67" w:name="_Toc276462607"/>
      <w:r w:rsidRPr="002D6FD3">
        <w:rPr>
          <w:sz w:val="28"/>
          <w:szCs w:val="28"/>
        </w:rPr>
        <w:t>5.1.3</w:t>
      </w:r>
      <w:r w:rsidR="00705FE4" w:rsidRPr="002D6FD3">
        <w:rPr>
          <w:sz w:val="28"/>
          <w:szCs w:val="28"/>
        </w:rPr>
        <w:t xml:space="preserve"> </w:t>
      </w:r>
      <w:r w:rsidR="000100DD" w:rsidRPr="002D6FD3">
        <w:rPr>
          <w:sz w:val="28"/>
          <w:szCs w:val="28"/>
        </w:rPr>
        <w:t>Resource Acquisition Plan</w:t>
      </w:r>
      <w:bookmarkEnd w:id="67"/>
    </w:p>
    <w:p w:rsidR="00DA23C2" w:rsidRDefault="00377C3E" w:rsidP="009D396E">
      <w:pPr>
        <w:rPr>
          <w:sz w:val="24"/>
          <w:szCs w:val="24"/>
        </w:rPr>
      </w:pPr>
      <w:r w:rsidRPr="00377C3E">
        <w:rPr>
          <w:sz w:val="24"/>
          <w:szCs w:val="24"/>
        </w:rPr>
        <w:t xml:space="preserve">All necessary hardware is already available except Braille based keyboard which will be used to test system.  All  inputs  from  Braille  keyboard  is  just  like  normal  keyboard  so  tests will  be  run  on  normal keyboards. However,  if project can be done before deadline, artifacts will be delivered to Enable  India for them to test in real environment. Indeed, the only other required hardware is a computer which runs Windows 7. Each group member has qualified computer. Microsoft  tools are chosen  for development tools which can easily downloaded  from DreamSpark. Chosen  tools are Visual Studio as  IDE  (only  fully featured </w:t>
      </w:r>
      <w:r w:rsidRPr="00377C3E">
        <w:rPr>
          <w:sz w:val="24"/>
          <w:szCs w:val="24"/>
        </w:rPr>
        <w:lastRenderedPageBreak/>
        <w:t>development environment for C#), Microsoft SQL Server as database (perfect  integration with Visual  Studio)  and  Microsoft  Office  for  design,  presentation  and  documentation  (Word,  Excel, PowerPoint and Visio). Moreover, a repository is needed which will be supplied by university. Therefore, a SVN  client  is needed and TortoiseSVN  client  is  chosen because  it perfectly  integrates with windows explorer  and  has  simple  usage.  Project  also  requires Word  and  Excel APIs  in which  turns  .NET.  Some useful  CASE  tools  areNCover  and  NCoverCop    for  line  by  line  code  coverage  and  to  notice where  is untested, NUnit and MbUnit  for unit  testing which are  successful ports of  JUnit, and DotNetMock  for again unit testing which is a framework and library to facilitate the use of Mock Objects and has perfect integration with NUnit and MbUnit, Systin for System testing, which  is a port of Systir from Ruby to C# and allows users to specify plain English text software requirements that can then become executable tests, log4net for logging which is perfectly logging tool from Apache and is familiar to developers. Final remark  is  that http://www.google.com/microsoft.html  is also will be very useful because organization and  presentation  of  Microsoft’s  materials  are  always  timely  and  handy.  All  necessary  hardware, software, and CASE tools  for the project are already available. The product will be delivered to Enable</w:t>
      </w:r>
      <w:r>
        <w:rPr>
          <w:sz w:val="24"/>
          <w:szCs w:val="24"/>
        </w:rPr>
        <w:t xml:space="preserve"> </w:t>
      </w:r>
      <w:r w:rsidRPr="00377C3E">
        <w:rPr>
          <w:sz w:val="24"/>
          <w:szCs w:val="24"/>
        </w:rPr>
        <w:t>India as a desktop application and also some scripts will be supplied to configure a database server at local network.</w:t>
      </w:r>
    </w:p>
    <w:tbl>
      <w:tblPr>
        <w:tblStyle w:val="TableGrid"/>
        <w:tblW w:w="0" w:type="auto"/>
        <w:tblLook w:val="04A0"/>
      </w:tblPr>
      <w:tblGrid>
        <w:gridCol w:w="2376"/>
        <w:gridCol w:w="6836"/>
      </w:tblGrid>
      <w:tr w:rsidR="009D396E" w:rsidTr="000B5DA0">
        <w:tc>
          <w:tcPr>
            <w:tcW w:w="2376" w:type="dxa"/>
          </w:tcPr>
          <w:p w:rsidR="009D396E" w:rsidRDefault="009D396E" w:rsidP="000B5DA0">
            <w:pPr>
              <w:rPr>
                <w:sz w:val="24"/>
                <w:szCs w:val="24"/>
              </w:rPr>
            </w:pPr>
            <w:r>
              <w:rPr>
                <w:sz w:val="24"/>
                <w:szCs w:val="24"/>
              </w:rPr>
              <w:t>Resource Type</w:t>
            </w:r>
          </w:p>
        </w:tc>
        <w:tc>
          <w:tcPr>
            <w:tcW w:w="6836" w:type="dxa"/>
          </w:tcPr>
          <w:p w:rsidR="009D396E" w:rsidRDefault="009D396E" w:rsidP="000B5DA0">
            <w:pPr>
              <w:rPr>
                <w:sz w:val="24"/>
                <w:szCs w:val="24"/>
              </w:rPr>
            </w:pPr>
            <w:r>
              <w:rPr>
                <w:sz w:val="24"/>
                <w:szCs w:val="24"/>
              </w:rPr>
              <w:t>Resource Name</w:t>
            </w:r>
          </w:p>
        </w:tc>
      </w:tr>
      <w:tr w:rsidR="009D396E" w:rsidTr="000B5DA0">
        <w:tc>
          <w:tcPr>
            <w:tcW w:w="2376" w:type="dxa"/>
          </w:tcPr>
          <w:p w:rsidR="009D396E" w:rsidRDefault="009D396E" w:rsidP="000B5DA0">
            <w:pPr>
              <w:rPr>
                <w:sz w:val="24"/>
                <w:szCs w:val="24"/>
              </w:rPr>
            </w:pPr>
            <w:r>
              <w:rPr>
                <w:sz w:val="24"/>
                <w:szCs w:val="24"/>
              </w:rPr>
              <w:t>Language</w:t>
            </w:r>
          </w:p>
        </w:tc>
        <w:tc>
          <w:tcPr>
            <w:tcW w:w="6836" w:type="dxa"/>
          </w:tcPr>
          <w:p w:rsidR="009D396E" w:rsidRDefault="009D396E" w:rsidP="000B5DA0">
            <w:pPr>
              <w:rPr>
                <w:sz w:val="24"/>
                <w:szCs w:val="24"/>
              </w:rPr>
            </w:pPr>
            <w:r>
              <w:rPr>
                <w:sz w:val="24"/>
                <w:szCs w:val="24"/>
              </w:rPr>
              <w:t>C#</w:t>
            </w:r>
          </w:p>
        </w:tc>
      </w:tr>
      <w:tr w:rsidR="009D396E" w:rsidTr="000B5DA0">
        <w:tc>
          <w:tcPr>
            <w:tcW w:w="2376" w:type="dxa"/>
          </w:tcPr>
          <w:p w:rsidR="009D396E" w:rsidRDefault="009D396E" w:rsidP="000B5DA0">
            <w:pPr>
              <w:rPr>
                <w:sz w:val="24"/>
                <w:szCs w:val="24"/>
              </w:rPr>
            </w:pPr>
            <w:r>
              <w:rPr>
                <w:sz w:val="24"/>
                <w:szCs w:val="24"/>
              </w:rPr>
              <w:t>API</w:t>
            </w:r>
          </w:p>
        </w:tc>
        <w:tc>
          <w:tcPr>
            <w:tcW w:w="6836" w:type="dxa"/>
          </w:tcPr>
          <w:p w:rsidR="009D396E" w:rsidRDefault="009D396E" w:rsidP="000B5DA0">
            <w:pPr>
              <w:rPr>
                <w:sz w:val="24"/>
                <w:szCs w:val="24"/>
              </w:rPr>
            </w:pPr>
            <w:r w:rsidRPr="008F7FC1">
              <w:rPr>
                <w:sz w:val="24"/>
                <w:szCs w:val="24"/>
              </w:rPr>
              <w:t>.NET4, WinAPI, Office, IE and JAWS APIs</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IDE</w:t>
            </w:r>
          </w:p>
        </w:tc>
        <w:tc>
          <w:tcPr>
            <w:tcW w:w="6836" w:type="dxa"/>
          </w:tcPr>
          <w:p w:rsidR="009D396E" w:rsidRDefault="009D396E" w:rsidP="000B5DA0">
            <w:pPr>
              <w:rPr>
                <w:sz w:val="24"/>
                <w:szCs w:val="24"/>
              </w:rPr>
            </w:pPr>
            <w:r w:rsidRPr="008F7FC1">
              <w:rPr>
                <w:sz w:val="24"/>
                <w:szCs w:val="24"/>
              </w:rPr>
              <w:t>Visual Studio Ultimate</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Database</w:t>
            </w:r>
          </w:p>
        </w:tc>
        <w:tc>
          <w:tcPr>
            <w:tcW w:w="6836" w:type="dxa"/>
          </w:tcPr>
          <w:p w:rsidR="009D396E" w:rsidRDefault="009D396E" w:rsidP="000B5DA0">
            <w:pPr>
              <w:rPr>
                <w:sz w:val="24"/>
                <w:szCs w:val="24"/>
              </w:rPr>
            </w:pPr>
            <w:r>
              <w:rPr>
                <w:sz w:val="24"/>
                <w:szCs w:val="24"/>
              </w:rPr>
              <w:t>Microsoft SQL Server</w:t>
            </w:r>
          </w:p>
        </w:tc>
      </w:tr>
      <w:tr w:rsidR="009D396E" w:rsidTr="000B5DA0">
        <w:tc>
          <w:tcPr>
            <w:tcW w:w="2376" w:type="dxa"/>
          </w:tcPr>
          <w:p w:rsidR="009D396E" w:rsidRDefault="009D396E" w:rsidP="000B5DA0">
            <w:pPr>
              <w:rPr>
                <w:sz w:val="24"/>
                <w:szCs w:val="24"/>
              </w:rPr>
            </w:pPr>
            <w:r>
              <w:rPr>
                <w:sz w:val="24"/>
                <w:szCs w:val="24"/>
              </w:rPr>
              <w:t>SVN</w:t>
            </w:r>
          </w:p>
        </w:tc>
        <w:tc>
          <w:tcPr>
            <w:tcW w:w="6836" w:type="dxa"/>
          </w:tcPr>
          <w:p w:rsidR="009D396E" w:rsidRDefault="009D396E" w:rsidP="000B5DA0">
            <w:pPr>
              <w:rPr>
                <w:sz w:val="24"/>
                <w:szCs w:val="24"/>
              </w:rPr>
            </w:pPr>
            <w:r w:rsidRPr="008F7FC1">
              <w:rPr>
                <w:sz w:val="24"/>
                <w:szCs w:val="24"/>
              </w:rPr>
              <w:t>TortoiseSVN</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Unit Testing</w:t>
            </w:r>
          </w:p>
        </w:tc>
        <w:tc>
          <w:tcPr>
            <w:tcW w:w="6836" w:type="dxa"/>
          </w:tcPr>
          <w:p w:rsidR="009D396E" w:rsidRDefault="009D396E" w:rsidP="000B5DA0">
            <w:pPr>
              <w:rPr>
                <w:sz w:val="24"/>
                <w:szCs w:val="24"/>
              </w:rPr>
            </w:pPr>
            <w:r w:rsidRPr="008F7FC1">
              <w:rPr>
                <w:sz w:val="24"/>
                <w:szCs w:val="24"/>
              </w:rPr>
              <w:t>NUnit and NUnitCop(C# version of JUnit )</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System Testing</w:t>
            </w:r>
          </w:p>
        </w:tc>
        <w:tc>
          <w:tcPr>
            <w:tcW w:w="6836" w:type="dxa"/>
          </w:tcPr>
          <w:p w:rsidR="009D396E" w:rsidRDefault="009D396E" w:rsidP="000B5DA0">
            <w:pPr>
              <w:rPr>
                <w:sz w:val="24"/>
                <w:szCs w:val="24"/>
              </w:rPr>
            </w:pPr>
            <w:r w:rsidRPr="008F7FC1">
              <w:rPr>
                <w:sz w:val="24"/>
                <w:szCs w:val="24"/>
              </w:rPr>
              <w:t>Systin(C# version of Systir)</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Logger</w:t>
            </w:r>
          </w:p>
        </w:tc>
        <w:tc>
          <w:tcPr>
            <w:tcW w:w="6836" w:type="dxa"/>
          </w:tcPr>
          <w:p w:rsidR="009D396E" w:rsidRPr="008F7FC1" w:rsidRDefault="009D396E" w:rsidP="000B5DA0">
            <w:pPr>
              <w:rPr>
                <w:sz w:val="24"/>
                <w:szCs w:val="24"/>
              </w:rPr>
            </w:pPr>
            <w:r w:rsidRPr="008F7FC1">
              <w:rPr>
                <w:sz w:val="24"/>
                <w:szCs w:val="24"/>
              </w:rPr>
              <w:t>Log4net from Apache</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Search</w:t>
            </w:r>
          </w:p>
        </w:tc>
        <w:tc>
          <w:tcPr>
            <w:tcW w:w="6836" w:type="dxa"/>
          </w:tcPr>
          <w:p w:rsidR="009D396E" w:rsidRPr="008F7FC1" w:rsidRDefault="009D396E" w:rsidP="000B5DA0">
            <w:pPr>
              <w:rPr>
                <w:sz w:val="24"/>
                <w:szCs w:val="24"/>
              </w:rPr>
            </w:pPr>
            <w:r w:rsidRPr="008F7FC1">
              <w:rPr>
                <w:sz w:val="24"/>
                <w:szCs w:val="24"/>
              </w:rPr>
              <w:t>http://www.google.com/microsoft.html</w:t>
            </w:r>
          </w:p>
        </w:tc>
      </w:tr>
      <w:tr w:rsidR="009D396E" w:rsidTr="000B5DA0">
        <w:tc>
          <w:tcPr>
            <w:tcW w:w="2376" w:type="dxa"/>
          </w:tcPr>
          <w:p w:rsidR="009D396E" w:rsidRDefault="009D396E" w:rsidP="000B5DA0">
            <w:pPr>
              <w:rPr>
                <w:sz w:val="24"/>
                <w:szCs w:val="24"/>
              </w:rPr>
            </w:pPr>
            <w:r>
              <w:rPr>
                <w:sz w:val="24"/>
                <w:szCs w:val="24"/>
              </w:rPr>
              <w:t>GUI</w:t>
            </w:r>
          </w:p>
        </w:tc>
        <w:tc>
          <w:tcPr>
            <w:tcW w:w="6836" w:type="dxa"/>
          </w:tcPr>
          <w:p w:rsidR="009D396E" w:rsidRPr="008F7FC1" w:rsidRDefault="009D396E" w:rsidP="000B5DA0">
            <w:pPr>
              <w:rPr>
                <w:sz w:val="24"/>
                <w:szCs w:val="24"/>
              </w:rPr>
            </w:pPr>
            <w:r w:rsidRPr="008F7FC1">
              <w:rPr>
                <w:sz w:val="24"/>
                <w:szCs w:val="24"/>
              </w:rPr>
              <w:t>Windows Presentation Foundation(WPF) DirectX</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Training</w:t>
            </w:r>
          </w:p>
        </w:tc>
        <w:tc>
          <w:tcPr>
            <w:tcW w:w="6836" w:type="dxa"/>
          </w:tcPr>
          <w:p w:rsidR="009D396E" w:rsidRPr="008F7FC1" w:rsidRDefault="009D396E" w:rsidP="000B5DA0">
            <w:pPr>
              <w:rPr>
                <w:sz w:val="24"/>
                <w:szCs w:val="24"/>
              </w:rPr>
            </w:pPr>
            <w:r w:rsidRPr="008F7FC1">
              <w:rPr>
                <w:sz w:val="24"/>
                <w:szCs w:val="24"/>
              </w:rPr>
              <w:t>code.google.com/intl/tr-TR / edu / tools101 / scm.html</w:t>
            </w:r>
            <w:hyperlink r:id="rId8" w:history="1">
              <w:r w:rsidRPr="008F7FC1">
                <w:rPr>
                  <w:rStyle w:val="Hyperlink"/>
                  <w:sz w:val="24"/>
                  <w:szCs w:val="24"/>
                </w:rPr>
                <w:t xml:space="preserve"> </w:t>
              </w:r>
            </w:hyperlink>
          </w:p>
          <w:p w:rsidR="009D396E" w:rsidRPr="008F7FC1" w:rsidRDefault="009D396E" w:rsidP="000B5DA0">
            <w:pPr>
              <w:rPr>
                <w:sz w:val="24"/>
                <w:szCs w:val="24"/>
              </w:rPr>
            </w:pPr>
            <w:r w:rsidRPr="008F7FC1">
              <w:rPr>
                <w:sz w:val="24"/>
                <w:szCs w:val="24"/>
              </w:rPr>
              <w:t>code.google.com/intl/tr-TR / edu / tools101 / mysql.html</w:t>
            </w:r>
            <w:r w:rsidRPr="008F7FC1">
              <w:rPr>
                <w:sz w:val="24"/>
                <w:szCs w:val="24"/>
                <w:lang w:val="en-US"/>
              </w:rPr>
              <w:t xml:space="preserve"> </w:t>
            </w:r>
          </w:p>
        </w:tc>
      </w:tr>
    </w:tbl>
    <w:p w:rsidR="009D396E" w:rsidRPr="009D396E" w:rsidRDefault="009D396E" w:rsidP="009D396E">
      <w:pPr>
        <w:rPr>
          <w:sz w:val="24"/>
          <w:szCs w:val="24"/>
        </w:rPr>
      </w:pPr>
    </w:p>
    <w:p w:rsidR="00DA23C2" w:rsidRPr="002D6FD3" w:rsidRDefault="00231672" w:rsidP="002D6FD3">
      <w:pPr>
        <w:pStyle w:val="Heading1"/>
        <w:rPr>
          <w:sz w:val="28"/>
          <w:szCs w:val="28"/>
        </w:rPr>
      </w:pPr>
      <w:bookmarkStart w:id="68" w:name="_Toc276462608"/>
      <w:r w:rsidRPr="002D6FD3">
        <w:rPr>
          <w:sz w:val="28"/>
          <w:szCs w:val="28"/>
        </w:rPr>
        <w:t xml:space="preserve">5.1.4 </w:t>
      </w:r>
      <w:r w:rsidR="00DA23C2" w:rsidRPr="002D6FD3">
        <w:rPr>
          <w:sz w:val="28"/>
          <w:szCs w:val="28"/>
        </w:rPr>
        <w:t>Staff Training Program</w:t>
      </w:r>
      <w:bookmarkEnd w:id="68"/>
    </w:p>
    <w:p w:rsidR="00DA23C2" w:rsidRDefault="00DA23C2" w:rsidP="00DA23C2">
      <w:pPr>
        <w:rPr>
          <w:sz w:val="24"/>
          <w:szCs w:val="24"/>
        </w:rPr>
      </w:pPr>
      <w:r w:rsidRPr="00DA23C2">
        <w:rPr>
          <w:sz w:val="24"/>
          <w:szCs w:val="24"/>
        </w:rPr>
        <w:t xml:space="preserve">Firstly,  software  development  life  cycle  methodologies  are  studied  in  websites  suggested  by instructor. Then, software  configuration  management  is  a  new  concept  to  team  members  to  work  on  so </w:t>
      </w:r>
    </w:p>
    <w:p w:rsidR="00DA23C2" w:rsidRPr="00DA23C2" w:rsidRDefault="00DA23C2" w:rsidP="00DA23C2">
      <w:pPr>
        <w:rPr>
          <w:sz w:val="24"/>
          <w:szCs w:val="24"/>
        </w:rPr>
      </w:pPr>
      <w:commentRangeStart w:id="69"/>
      <w:r w:rsidRPr="00DA23C2">
        <w:rPr>
          <w:sz w:val="24"/>
          <w:szCs w:val="24"/>
        </w:rPr>
        <w:t xml:space="preserve">http://code.google.com/intl/tr-TR/edu/tools101/scm.html  </w:t>
      </w:r>
      <w:commentRangeEnd w:id="69"/>
      <w:r w:rsidR="006A3C85">
        <w:rPr>
          <w:rStyle w:val="CommentReference"/>
        </w:rPr>
        <w:commentReference w:id="69"/>
      </w:r>
      <w:r w:rsidRPr="00DA23C2">
        <w:rPr>
          <w:sz w:val="24"/>
          <w:szCs w:val="24"/>
        </w:rPr>
        <w:t xml:space="preserve">is very useful. </w:t>
      </w:r>
    </w:p>
    <w:p w:rsidR="00DA23C2" w:rsidRDefault="00DA23C2" w:rsidP="00DA23C2">
      <w:pPr>
        <w:rPr>
          <w:sz w:val="24"/>
          <w:szCs w:val="24"/>
        </w:rPr>
      </w:pPr>
      <w:r w:rsidRPr="00DA23C2">
        <w:rPr>
          <w:sz w:val="24"/>
          <w:szCs w:val="24"/>
        </w:rPr>
        <w:t xml:space="preserve">Database  is  the  very  important  part  of  the  project  so </w:t>
      </w:r>
    </w:p>
    <w:p w:rsidR="00DA23C2" w:rsidRDefault="00DA23C2" w:rsidP="00DA23C2">
      <w:pPr>
        <w:rPr>
          <w:sz w:val="24"/>
          <w:szCs w:val="24"/>
        </w:rPr>
      </w:pPr>
      <w:r w:rsidRPr="00DA23C2">
        <w:rPr>
          <w:sz w:val="24"/>
          <w:szCs w:val="24"/>
        </w:rPr>
        <w:t xml:space="preserve"> http://code.goog</w:t>
      </w:r>
      <w:r>
        <w:rPr>
          <w:sz w:val="24"/>
          <w:szCs w:val="24"/>
        </w:rPr>
        <w:t>le.com/intl/tr-</w:t>
      </w:r>
      <w:r w:rsidRPr="00DA23C2">
        <w:rPr>
          <w:sz w:val="24"/>
          <w:szCs w:val="24"/>
        </w:rPr>
        <w:t xml:space="preserve">TR/edu/tools101/mysql.html </w:t>
      </w:r>
    </w:p>
    <w:p w:rsidR="00DA23C2" w:rsidRDefault="00DA23C2" w:rsidP="00DA23C2">
      <w:pPr>
        <w:rPr>
          <w:sz w:val="24"/>
          <w:szCs w:val="24"/>
        </w:rPr>
      </w:pPr>
      <w:r w:rsidRPr="00DA23C2">
        <w:rPr>
          <w:sz w:val="24"/>
          <w:szCs w:val="24"/>
        </w:rPr>
        <w:lastRenderedPageBreak/>
        <w:t xml:space="preserve">may b e useful also. For GUI, PRO WPF in C# 2010 Matthew MacDonald can be useful. Some references and books can be needed for C#. </w:t>
      </w:r>
      <w:r>
        <w:rPr>
          <w:sz w:val="24"/>
          <w:szCs w:val="24"/>
        </w:rPr>
        <w:t xml:space="preserve"> </w:t>
      </w:r>
      <w:r w:rsidRPr="00DA23C2">
        <w:rPr>
          <w:sz w:val="24"/>
          <w:szCs w:val="24"/>
        </w:rPr>
        <w:t>Training of Visio (documentation), open project (management plan) and NUnit, etc (testing and code coverage) is also required.</w:t>
      </w:r>
    </w:p>
    <w:p w:rsidR="004E0CB4" w:rsidRDefault="004E0CB4" w:rsidP="00DA23C2">
      <w:pPr>
        <w:rPr>
          <w:sz w:val="24"/>
          <w:szCs w:val="24"/>
        </w:rPr>
      </w:pPr>
    </w:p>
    <w:p w:rsidR="004E0CB4" w:rsidRDefault="00CF7862" w:rsidP="002D6FD3">
      <w:pPr>
        <w:pStyle w:val="Heading1"/>
      </w:pPr>
      <w:bookmarkStart w:id="70" w:name="_Toc276462609"/>
      <w:r>
        <w:t xml:space="preserve">5.2 </w:t>
      </w:r>
      <w:r w:rsidR="004E0CB4" w:rsidRPr="004E0CB4">
        <w:t>Work Planning</w:t>
      </w:r>
      <w:bookmarkEnd w:id="70"/>
    </w:p>
    <w:p w:rsidR="004E0CB4" w:rsidRPr="002D6FD3" w:rsidRDefault="003D33AE" w:rsidP="002D6FD3">
      <w:pPr>
        <w:pStyle w:val="Heading1"/>
        <w:rPr>
          <w:sz w:val="28"/>
          <w:szCs w:val="28"/>
        </w:rPr>
      </w:pPr>
      <w:bookmarkStart w:id="71" w:name="_Toc276462610"/>
      <w:r w:rsidRPr="002D6FD3">
        <w:rPr>
          <w:sz w:val="28"/>
          <w:szCs w:val="28"/>
        </w:rPr>
        <w:t xml:space="preserve">5.2.1 </w:t>
      </w:r>
      <w:r w:rsidR="004E0CB4" w:rsidRPr="002D6FD3">
        <w:rPr>
          <w:sz w:val="28"/>
          <w:szCs w:val="28"/>
        </w:rPr>
        <w:t>Work Activities and Schedulle Allocation</w:t>
      </w:r>
      <w:bookmarkEnd w:id="71"/>
    </w:p>
    <w:tbl>
      <w:tblPr>
        <w:tblStyle w:val="TableGrid"/>
        <w:tblW w:w="0" w:type="auto"/>
        <w:tblLook w:val="04A0"/>
      </w:tblPr>
      <w:tblGrid>
        <w:gridCol w:w="6487"/>
        <w:gridCol w:w="2725"/>
      </w:tblGrid>
      <w:tr w:rsidR="004E0CB4" w:rsidTr="004E0CB4">
        <w:tc>
          <w:tcPr>
            <w:tcW w:w="6487" w:type="dxa"/>
          </w:tcPr>
          <w:p w:rsidR="004E0CB4" w:rsidRDefault="004E0CB4" w:rsidP="00DA23C2">
            <w:pPr>
              <w:rPr>
                <w:sz w:val="24"/>
                <w:szCs w:val="24"/>
              </w:rPr>
            </w:pPr>
            <w:r>
              <w:rPr>
                <w:sz w:val="24"/>
                <w:szCs w:val="24"/>
              </w:rPr>
              <w:t>Project Planning</w:t>
            </w:r>
          </w:p>
        </w:tc>
        <w:tc>
          <w:tcPr>
            <w:tcW w:w="2725" w:type="dxa"/>
          </w:tcPr>
          <w:p w:rsidR="004E0CB4" w:rsidRDefault="004E0CB4" w:rsidP="004E0CB4">
            <w:pPr>
              <w:rPr>
                <w:sz w:val="24"/>
                <w:szCs w:val="24"/>
              </w:rPr>
            </w:pPr>
            <w:r>
              <w:rPr>
                <w:sz w:val="24"/>
                <w:szCs w:val="24"/>
              </w:rPr>
              <w:t>2 Days</w:t>
            </w:r>
            <w:r w:rsidR="00207E78">
              <w:rPr>
                <w:sz w:val="24"/>
                <w:szCs w:val="24"/>
              </w:rPr>
              <w:t xml:space="preserve"> </w:t>
            </w:r>
          </w:p>
        </w:tc>
      </w:tr>
      <w:tr w:rsidR="004E0CB4" w:rsidTr="004E0CB4">
        <w:tc>
          <w:tcPr>
            <w:tcW w:w="6487" w:type="dxa"/>
          </w:tcPr>
          <w:p w:rsidR="004E0CB4" w:rsidRDefault="004E0CB4" w:rsidP="00DA23C2">
            <w:pPr>
              <w:rPr>
                <w:sz w:val="24"/>
                <w:szCs w:val="24"/>
              </w:rPr>
            </w:pPr>
            <w:r>
              <w:rPr>
                <w:sz w:val="24"/>
                <w:szCs w:val="24"/>
              </w:rPr>
              <w:t>Design Phase</w:t>
            </w:r>
          </w:p>
        </w:tc>
        <w:tc>
          <w:tcPr>
            <w:tcW w:w="2725" w:type="dxa"/>
          </w:tcPr>
          <w:p w:rsidR="004E0CB4" w:rsidRDefault="004E0CB4" w:rsidP="00DA23C2">
            <w:pPr>
              <w:rPr>
                <w:sz w:val="24"/>
                <w:szCs w:val="24"/>
              </w:rPr>
            </w:pPr>
            <w:r>
              <w:rPr>
                <w:sz w:val="24"/>
                <w:szCs w:val="24"/>
              </w:rPr>
              <w:t>8 Days</w:t>
            </w:r>
            <w:r w:rsidR="00207E78">
              <w:rPr>
                <w:sz w:val="24"/>
                <w:szCs w:val="24"/>
              </w:rPr>
              <w:t xml:space="preserve"> </w:t>
            </w:r>
          </w:p>
        </w:tc>
      </w:tr>
      <w:tr w:rsidR="004E0CB4" w:rsidTr="004E0CB4">
        <w:tc>
          <w:tcPr>
            <w:tcW w:w="6487" w:type="dxa"/>
          </w:tcPr>
          <w:p w:rsidR="004E0CB4" w:rsidRDefault="004E0CB4" w:rsidP="00DA23C2">
            <w:pPr>
              <w:rPr>
                <w:sz w:val="24"/>
                <w:szCs w:val="24"/>
              </w:rPr>
            </w:pPr>
            <w:r>
              <w:rPr>
                <w:sz w:val="24"/>
                <w:szCs w:val="24"/>
              </w:rPr>
              <w:t xml:space="preserve">Initial Implementation(DAO,System Requirements) </w:t>
            </w:r>
          </w:p>
        </w:tc>
        <w:tc>
          <w:tcPr>
            <w:tcW w:w="2725" w:type="dxa"/>
          </w:tcPr>
          <w:p w:rsidR="004E0CB4" w:rsidRDefault="004E0CB4" w:rsidP="00DA23C2">
            <w:pPr>
              <w:rPr>
                <w:sz w:val="24"/>
                <w:szCs w:val="24"/>
              </w:rPr>
            </w:pPr>
            <w:r>
              <w:rPr>
                <w:sz w:val="24"/>
                <w:szCs w:val="24"/>
              </w:rPr>
              <w:t>11 Days</w:t>
            </w:r>
          </w:p>
        </w:tc>
      </w:tr>
      <w:tr w:rsidR="004E0CB4" w:rsidTr="004E0CB4">
        <w:tc>
          <w:tcPr>
            <w:tcW w:w="6487" w:type="dxa"/>
          </w:tcPr>
          <w:p w:rsidR="004E0CB4" w:rsidRDefault="004E0CB4" w:rsidP="00DA23C2">
            <w:pPr>
              <w:rPr>
                <w:sz w:val="24"/>
                <w:szCs w:val="24"/>
              </w:rPr>
            </w:pPr>
            <w:r>
              <w:rPr>
                <w:sz w:val="24"/>
                <w:szCs w:val="24"/>
              </w:rPr>
              <w:t>Function Implementation and Testing</w:t>
            </w:r>
          </w:p>
        </w:tc>
        <w:tc>
          <w:tcPr>
            <w:tcW w:w="2725" w:type="dxa"/>
          </w:tcPr>
          <w:p w:rsidR="004E0CB4" w:rsidRDefault="004E0CB4" w:rsidP="00DA23C2">
            <w:pPr>
              <w:rPr>
                <w:sz w:val="24"/>
                <w:szCs w:val="24"/>
              </w:rPr>
            </w:pPr>
            <w:r>
              <w:rPr>
                <w:sz w:val="24"/>
                <w:szCs w:val="24"/>
              </w:rPr>
              <w:t>10 Days</w:t>
            </w:r>
          </w:p>
        </w:tc>
      </w:tr>
      <w:tr w:rsidR="004E0CB4" w:rsidTr="004E0CB4">
        <w:tc>
          <w:tcPr>
            <w:tcW w:w="6487" w:type="dxa"/>
          </w:tcPr>
          <w:p w:rsidR="004E0CB4" w:rsidRDefault="004E0CB4" w:rsidP="00DA23C2">
            <w:pPr>
              <w:rPr>
                <w:sz w:val="24"/>
                <w:szCs w:val="24"/>
              </w:rPr>
            </w:pPr>
            <w:r>
              <w:rPr>
                <w:sz w:val="24"/>
                <w:szCs w:val="24"/>
              </w:rPr>
              <w:t>Control and Report</w:t>
            </w:r>
          </w:p>
        </w:tc>
        <w:tc>
          <w:tcPr>
            <w:tcW w:w="2725" w:type="dxa"/>
          </w:tcPr>
          <w:p w:rsidR="004E0CB4" w:rsidRDefault="004E0CB4" w:rsidP="00DA23C2">
            <w:pPr>
              <w:rPr>
                <w:sz w:val="24"/>
                <w:szCs w:val="24"/>
              </w:rPr>
            </w:pPr>
            <w:r>
              <w:rPr>
                <w:sz w:val="24"/>
                <w:szCs w:val="24"/>
              </w:rPr>
              <w:t>15 Days</w:t>
            </w:r>
          </w:p>
        </w:tc>
      </w:tr>
      <w:tr w:rsidR="004E0CB4" w:rsidTr="004E0CB4">
        <w:tc>
          <w:tcPr>
            <w:tcW w:w="6487" w:type="dxa"/>
          </w:tcPr>
          <w:p w:rsidR="004E0CB4" w:rsidRDefault="004E0CB4" w:rsidP="00DA23C2">
            <w:pPr>
              <w:rPr>
                <w:sz w:val="24"/>
                <w:szCs w:val="24"/>
              </w:rPr>
            </w:pPr>
            <w:r>
              <w:rPr>
                <w:sz w:val="24"/>
                <w:szCs w:val="24"/>
              </w:rPr>
              <w:t>Additional (extendable) functions (Hint &amp; RollBack) and Testing</w:t>
            </w:r>
          </w:p>
        </w:tc>
        <w:tc>
          <w:tcPr>
            <w:tcW w:w="2725" w:type="dxa"/>
          </w:tcPr>
          <w:p w:rsidR="004E0CB4" w:rsidRDefault="004E0CB4" w:rsidP="00DA23C2">
            <w:pPr>
              <w:rPr>
                <w:sz w:val="24"/>
                <w:szCs w:val="24"/>
              </w:rPr>
            </w:pPr>
            <w:r>
              <w:rPr>
                <w:sz w:val="24"/>
                <w:szCs w:val="24"/>
              </w:rPr>
              <w:t>21 Days</w:t>
            </w:r>
          </w:p>
        </w:tc>
      </w:tr>
      <w:tr w:rsidR="004E0CB4" w:rsidTr="004E0CB4">
        <w:tc>
          <w:tcPr>
            <w:tcW w:w="6487" w:type="dxa"/>
          </w:tcPr>
          <w:p w:rsidR="004E0CB4" w:rsidRDefault="004E0CB4" w:rsidP="00DA23C2">
            <w:pPr>
              <w:rPr>
                <w:sz w:val="24"/>
                <w:szCs w:val="24"/>
              </w:rPr>
            </w:pPr>
            <w:r>
              <w:rPr>
                <w:sz w:val="24"/>
                <w:szCs w:val="24"/>
              </w:rPr>
              <w:t>GUI and user manual</w:t>
            </w:r>
          </w:p>
        </w:tc>
        <w:tc>
          <w:tcPr>
            <w:tcW w:w="2725" w:type="dxa"/>
          </w:tcPr>
          <w:p w:rsidR="004E0CB4" w:rsidRDefault="004E0CB4" w:rsidP="00DA23C2">
            <w:pPr>
              <w:rPr>
                <w:sz w:val="24"/>
                <w:szCs w:val="24"/>
              </w:rPr>
            </w:pPr>
            <w:r>
              <w:rPr>
                <w:sz w:val="24"/>
                <w:szCs w:val="24"/>
              </w:rPr>
              <w:t>5 Days</w:t>
            </w:r>
          </w:p>
        </w:tc>
      </w:tr>
    </w:tbl>
    <w:p w:rsidR="005A377C" w:rsidRDefault="005A377C" w:rsidP="00DA23C2">
      <w:pPr>
        <w:rPr>
          <w:sz w:val="24"/>
          <w:szCs w:val="24"/>
        </w:rPr>
      </w:pPr>
    </w:p>
    <w:p w:rsidR="004E0CB4" w:rsidRPr="00DA23C2" w:rsidRDefault="00207E78" w:rsidP="00DA23C2">
      <w:pPr>
        <w:rPr>
          <w:sz w:val="24"/>
          <w:szCs w:val="24"/>
        </w:rPr>
      </w:pPr>
      <w:r>
        <w:rPr>
          <w:sz w:val="24"/>
          <w:szCs w:val="24"/>
        </w:rPr>
        <w:t xml:space="preserve">Some parts will be handled parallelly </w:t>
      </w:r>
      <w:r w:rsidRPr="00207E78">
        <w:rPr>
          <w:sz w:val="24"/>
          <w:szCs w:val="24"/>
        </w:rPr>
        <w:t>; details are in Project Enlightment.pod file.</w:t>
      </w:r>
    </w:p>
    <w:p w:rsidR="00EC7D1C" w:rsidRPr="002D6FD3" w:rsidRDefault="00EC7D1C" w:rsidP="002D6FD3">
      <w:pPr>
        <w:pStyle w:val="Heading1"/>
        <w:rPr>
          <w:sz w:val="28"/>
          <w:szCs w:val="28"/>
        </w:rPr>
      </w:pPr>
      <w:r w:rsidRPr="002D6FD3">
        <w:rPr>
          <w:sz w:val="28"/>
          <w:szCs w:val="28"/>
        </w:rPr>
        <w:t xml:space="preserve"> </w:t>
      </w:r>
      <w:bookmarkStart w:id="72" w:name="_Toc276462611"/>
      <w:r w:rsidR="008872A6" w:rsidRPr="002D6FD3">
        <w:rPr>
          <w:sz w:val="28"/>
          <w:szCs w:val="28"/>
        </w:rPr>
        <w:t xml:space="preserve">5.2.2 </w:t>
      </w:r>
      <w:r w:rsidR="00C629EA" w:rsidRPr="002D6FD3">
        <w:rPr>
          <w:sz w:val="28"/>
          <w:szCs w:val="28"/>
        </w:rPr>
        <w:t>Resource Allocation</w:t>
      </w:r>
      <w:bookmarkEnd w:id="72"/>
    </w:p>
    <w:p w:rsidR="00A656AB" w:rsidRDefault="00C629EA" w:rsidP="00A656AB">
      <w:pPr>
        <w:pStyle w:val="ListParagraph"/>
        <w:ind w:left="0"/>
        <w:rPr>
          <w:sz w:val="24"/>
          <w:szCs w:val="24"/>
        </w:rPr>
      </w:pPr>
      <w:r w:rsidRPr="00C629EA">
        <w:rPr>
          <w:sz w:val="24"/>
          <w:szCs w:val="24"/>
        </w:rPr>
        <w:t xml:space="preserve">Firstly,  software  development  life  cycle  is  determined.  Extreme  programming  is  selected  as methodology; general principles are explained below table and causes as the following: </w:t>
      </w:r>
      <w:r>
        <w:rPr>
          <w:sz w:val="24"/>
          <w:szCs w:val="24"/>
        </w:rPr>
        <w:t xml:space="preserve"> </w:t>
      </w:r>
      <w:r w:rsidRPr="00C629EA">
        <w:rPr>
          <w:sz w:val="24"/>
          <w:szCs w:val="24"/>
        </w:rPr>
        <w:t>CTVIAT is not hardware originated project and even purely software originated except Braille tools. This  eliminates waterfall methodologies.  CTVIAT  is  not  large  and  expensive  project,  so  not  spiral  life cycle. Cowboy coding  is not formal enough for this software competition. Agile and XP are very similar indeed. However, XP is chosen because</w:t>
      </w:r>
      <w:r w:rsidR="008C72B9">
        <w:rPr>
          <w:sz w:val="24"/>
          <w:szCs w:val="24"/>
        </w:rPr>
        <w:t>:</w:t>
      </w:r>
      <w:r w:rsidRPr="00C629EA">
        <w:rPr>
          <w:sz w:val="24"/>
          <w:szCs w:val="24"/>
        </w:rPr>
        <w:t xml:space="preserve"> </w:t>
      </w:r>
    </w:p>
    <w:p w:rsidR="00C629EA" w:rsidRDefault="00C629EA" w:rsidP="00A656AB">
      <w:pPr>
        <w:pStyle w:val="ListParagraph"/>
        <w:numPr>
          <w:ilvl w:val="0"/>
          <w:numId w:val="17"/>
        </w:numPr>
        <w:rPr>
          <w:sz w:val="24"/>
          <w:szCs w:val="24"/>
        </w:rPr>
      </w:pPr>
      <w:r w:rsidRPr="00C629EA">
        <w:rPr>
          <w:sz w:val="24"/>
          <w:szCs w:val="24"/>
        </w:rPr>
        <w:t xml:space="preserve">XP is more relax, </w:t>
      </w:r>
    </w:p>
    <w:p w:rsidR="00C629EA" w:rsidRDefault="00C629EA" w:rsidP="00A656AB">
      <w:pPr>
        <w:pStyle w:val="ListParagraph"/>
        <w:numPr>
          <w:ilvl w:val="0"/>
          <w:numId w:val="17"/>
        </w:numPr>
        <w:rPr>
          <w:sz w:val="24"/>
          <w:szCs w:val="24"/>
        </w:rPr>
      </w:pPr>
      <w:r w:rsidRPr="00C629EA">
        <w:rPr>
          <w:sz w:val="24"/>
          <w:szCs w:val="24"/>
        </w:rPr>
        <w:t xml:space="preserve">Group has two developers who can easily program  in  pair,  </w:t>
      </w:r>
    </w:p>
    <w:p w:rsidR="00C629EA" w:rsidRDefault="00C629EA" w:rsidP="00A656AB">
      <w:pPr>
        <w:pStyle w:val="ListParagraph"/>
        <w:numPr>
          <w:ilvl w:val="0"/>
          <w:numId w:val="17"/>
        </w:numPr>
        <w:rPr>
          <w:sz w:val="24"/>
          <w:szCs w:val="24"/>
        </w:rPr>
      </w:pPr>
      <w:r w:rsidRPr="00C629EA">
        <w:rPr>
          <w:sz w:val="24"/>
          <w:szCs w:val="24"/>
        </w:rPr>
        <w:t xml:space="preserve">Group has  one  designer  and  one  reviewer(documenter) who  can  review  progress, 4)Group  has  one  ambitious  tester who  can  do  unit  testing  of  all  code, </w:t>
      </w:r>
    </w:p>
    <w:p w:rsidR="00C629EA" w:rsidRDefault="00C629EA" w:rsidP="00A656AB">
      <w:pPr>
        <w:pStyle w:val="ListParagraph"/>
        <w:numPr>
          <w:ilvl w:val="0"/>
          <w:numId w:val="17"/>
        </w:numPr>
        <w:rPr>
          <w:sz w:val="24"/>
          <w:szCs w:val="24"/>
        </w:rPr>
      </w:pPr>
      <w:r w:rsidRPr="00C629EA">
        <w:rPr>
          <w:sz w:val="24"/>
          <w:szCs w:val="24"/>
        </w:rPr>
        <w:t>Group  has  one  responsive advisor   whom  group  can easily  communicate  for  progress,  code,  design  and  changing  requirements,</w:t>
      </w:r>
    </w:p>
    <w:p w:rsidR="00C629EA" w:rsidRDefault="00C629EA" w:rsidP="00A656AB">
      <w:pPr>
        <w:pStyle w:val="ListParagraph"/>
        <w:numPr>
          <w:ilvl w:val="0"/>
          <w:numId w:val="17"/>
        </w:numPr>
        <w:rPr>
          <w:sz w:val="24"/>
          <w:szCs w:val="24"/>
        </w:rPr>
      </w:pPr>
      <w:r w:rsidRPr="00C629EA">
        <w:rPr>
          <w:sz w:val="24"/>
          <w:szCs w:val="24"/>
        </w:rPr>
        <w:t>Program domain  is not familiar to staff(Braille for developers), 7)We will code for Word automation first  and  delay Windows  Explorer, Excel,  etc.  In  the beginning, we will put empty  functions  for  these functionalities, after Word automation is completely functional, we will go on them.</w:t>
      </w:r>
    </w:p>
    <w:p w:rsidR="00E534E2" w:rsidRDefault="00E534E2" w:rsidP="00C629EA">
      <w:pPr>
        <w:pStyle w:val="ListParagraph"/>
        <w:ind w:left="0"/>
        <w:rPr>
          <w:sz w:val="24"/>
          <w:szCs w:val="24"/>
        </w:rPr>
      </w:pPr>
    </w:p>
    <w:p w:rsidR="00E534E2" w:rsidRDefault="00E534E2" w:rsidP="00C629EA">
      <w:pPr>
        <w:pStyle w:val="ListParagraph"/>
        <w:ind w:left="0"/>
        <w:rPr>
          <w:sz w:val="24"/>
          <w:szCs w:val="24"/>
        </w:rPr>
      </w:pPr>
    </w:p>
    <w:p w:rsidR="008D79C3" w:rsidRDefault="008D79C3" w:rsidP="00C629EA">
      <w:pPr>
        <w:pStyle w:val="ListParagraph"/>
        <w:ind w:left="0"/>
        <w:rPr>
          <w:sz w:val="24"/>
          <w:szCs w:val="24"/>
        </w:rPr>
      </w:pPr>
    </w:p>
    <w:p w:rsidR="008D79C3" w:rsidRDefault="008D79C3" w:rsidP="00C629EA">
      <w:pPr>
        <w:pStyle w:val="ListParagraph"/>
        <w:ind w:left="0"/>
        <w:rPr>
          <w:sz w:val="24"/>
          <w:szCs w:val="24"/>
        </w:rPr>
      </w:pPr>
    </w:p>
    <w:tbl>
      <w:tblPr>
        <w:tblStyle w:val="TableGrid"/>
        <w:tblW w:w="0" w:type="auto"/>
        <w:tblLook w:val="04A0"/>
      </w:tblPr>
      <w:tblGrid>
        <w:gridCol w:w="1512"/>
        <w:gridCol w:w="2127"/>
        <w:gridCol w:w="1707"/>
        <w:gridCol w:w="1856"/>
        <w:gridCol w:w="2086"/>
      </w:tblGrid>
      <w:tr w:rsidR="00E534E2" w:rsidTr="0002757A">
        <w:tc>
          <w:tcPr>
            <w:tcW w:w="1821" w:type="dxa"/>
          </w:tcPr>
          <w:p w:rsidR="00E534E2" w:rsidRDefault="00E534E2" w:rsidP="00C629EA">
            <w:pPr>
              <w:pStyle w:val="ListParagraph"/>
              <w:ind w:left="0"/>
              <w:rPr>
                <w:sz w:val="24"/>
                <w:szCs w:val="24"/>
              </w:rPr>
            </w:pPr>
            <w:commentRangeStart w:id="73"/>
            <w:r w:rsidRPr="00E534E2">
              <w:rPr>
                <w:sz w:val="24"/>
                <w:szCs w:val="24"/>
              </w:rPr>
              <w:lastRenderedPageBreak/>
              <w:t>Waterfall</w:t>
            </w:r>
          </w:p>
        </w:tc>
        <w:tc>
          <w:tcPr>
            <w:tcW w:w="2170" w:type="dxa"/>
          </w:tcPr>
          <w:p w:rsidR="00E534E2" w:rsidRDefault="00E534E2" w:rsidP="00C629EA">
            <w:pPr>
              <w:pStyle w:val="ListParagraph"/>
              <w:ind w:left="0"/>
              <w:rPr>
                <w:sz w:val="24"/>
                <w:szCs w:val="24"/>
              </w:rPr>
            </w:pPr>
            <w:r w:rsidRPr="00E534E2">
              <w:rPr>
                <w:sz w:val="24"/>
                <w:szCs w:val="24"/>
              </w:rPr>
              <w:t>Spiral</w:t>
            </w:r>
          </w:p>
        </w:tc>
        <w:tc>
          <w:tcPr>
            <w:tcW w:w="2071" w:type="dxa"/>
          </w:tcPr>
          <w:p w:rsidR="00E534E2" w:rsidRDefault="0002757A" w:rsidP="00C629EA">
            <w:pPr>
              <w:pStyle w:val="ListParagraph"/>
              <w:ind w:left="0"/>
              <w:rPr>
                <w:sz w:val="24"/>
                <w:szCs w:val="24"/>
              </w:rPr>
            </w:pPr>
            <w:r w:rsidRPr="0002757A">
              <w:rPr>
                <w:sz w:val="24"/>
                <w:szCs w:val="24"/>
              </w:rPr>
              <w:t>Agile</w:t>
            </w:r>
          </w:p>
        </w:tc>
        <w:tc>
          <w:tcPr>
            <w:tcW w:w="1495" w:type="dxa"/>
          </w:tcPr>
          <w:p w:rsidR="00E534E2" w:rsidRDefault="0002757A" w:rsidP="00C629EA">
            <w:pPr>
              <w:pStyle w:val="ListParagraph"/>
              <w:ind w:left="0"/>
              <w:rPr>
                <w:sz w:val="24"/>
                <w:szCs w:val="24"/>
              </w:rPr>
            </w:pPr>
            <w:r>
              <w:rPr>
                <w:sz w:val="24"/>
                <w:szCs w:val="24"/>
              </w:rPr>
              <w:t>XP</w:t>
            </w:r>
          </w:p>
        </w:tc>
        <w:tc>
          <w:tcPr>
            <w:tcW w:w="1731" w:type="dxa"/>
          </w:tcPr>
          <w:p w:rsidR="00E534E2" w:rsidRDefault="008149AC" w:rsidP="00C629EA">
            <w:pPr>
              <w:pStyle w:val="ListParagraph"/>
              <w:ind w:left="0"/>
              <w:rPr>
                <w:sz w:val="24"/>
                <w:szCs w:val="24"/>
              </w:rPr>
            </w:pPr>
            <w:r>
              <w:rPr>
                <w:sz w:val="24"/>
                <w:szCs w:val="24"/>
              </w:rPr>
              <w:t>Cowboy</w:t>
            </w:r>
            <w:commentRangeEnd w:id="73"/>
            <w:r w:rsidR="006A3C85">
              <w:rPr>
                <w:rStyle w:val="CommentReference"/>
              </w:rPr>
              <w:commentReference w:id="73"/>
            </w:r>
          </w:p>
        </w:tc>
      </w:tr>
      <w:tr w:rsidR="00E534E2" w:rsidTr="002D6FD3">
        <w:trPr>
          <w:trHeight w:val="1984"/>
        </w:trPr>
        <w:tc>
          <w:tcPr>
            <w:tcW w:w="1821" w:type="dxa"/>
          </w:tcPr>
          <w:p w:rsidR="00E534E2" w:rsidRPr="00E534E2" w:rsidRDefault="00E534E2" w:rsidP="00E534E2">
            <w:pPr>
              <w:pStyle w:val="ListParagraph"/>
              <w:ind w:left="0"/>
              <w:rPr>
                <w:sz w:val="24"/>
                <w:szCs w:val="24"/>
              </w:rPr>
            </w:pPr>
            <w:r w:rsidRPr="00E534E2">
              <w:rPr>
                <w:sz w:val="24"/>
                <w:szCs w:val="24"/>
              </w:rPr>
              <w:t xml:space="preserve">-Big Design Up Front </w:t>
            </w:r>
          </w:p>
          <w:p w:rsidR="00E534E2" w:rsidRPr="00E534E2" w:rsidRDefault="00E534E2" w:rsidP="00E534E2">
            <w:pPr>
              <w:rPr>
                <w:sz w:val="24"/>
                <w:szCs w:val="24"/>
              </w:rPr>
            </w:pPr>
            <w:r w:rsidRPr="00E534E2">
              <w:rPr>
                <w:sz w:val="24"/>
                <w:szCs w:val="24"/>
              </w:rPr>
              <w:t xml:space="preserve">-Sequential manner </w:t>
            </w:r>
          </w:p>
          <w:p w:rsidR="00E534E2" w:rsidRDefault="00E534E2" w:rsidP="00E534E2">
            <w:pPr>
              <w:rPr>
                <w:sz w:val="24"/>
                <w:szCs w:val="24"/>
              </w:rPr>
            </w:pPr>
            <w:r w:rsidRPr="00E534E2">
              <w:rPr>
                <w:sz w:val="24"/>
                <w:szCs w:val="24"/>
              </w:rPr>
              <w:t xml:space="preserve">-Used for hardware originated and stable problems </w:t>
            </w:r>
          </w:p>
          <w:p w:rsidR="00E534E2" w:rsidRPr="00E534E2" w:rsidRDefault="00E534E2" w:rsidP="00E534E2">
            <w:pPr>
              <w:rPr>
                <w:sz w:val="24"/>
                <w:szCs w:val="24"/>
              </w:rPr>
            </w:pPr>
            <w:r w:rsidRPr="00E534E2">
              <w:rPr>
                <w:sz w:val="24"/>
                <w:szCs w:val="24"/>
              </w:rPr>
              <w:t xml:space="preserve">-Changes costly </w:t>
            </w:r>
          </w:p>
          <w:p w:rsidR="00E534E2" w:rsidRPr="00E534E2" w:rsidRDefault="00E534E2" w:rsidP="00E534E2">
            <w:pPr>
              <w:rPr>
                <w:sz w:val="24"/>
                <w:szCs w:val="24"/>
              </w:rPr>
            </w:pPr>
            <w:r w:rsidRPr="00E534E2">
              <w:rPr>
                <w:sz w:val="24"/>
                <w:szCs w:val="24"/>
              </w:rPr>
              <w:t xml:space="preserve">-Bug fix in </w:t>
            </w:r>
          </w:p>
          <w:p w:rsidR="00E534E2" w:rsidRPr="00E534E2" w:rsidRDefault="00E534E2" w:rsidP="00E534E2">
            <w:pPr>
              <w:rPr>
                <w:sz w:val="24"/>
                <w:szCs w:val="24"/>
              </w:rPr>
            </w:pPr>
            <w:r w:rsidRPr="00E534E2">
              <w:rPr>
                <w:sz w:val="24"/>
                <w:szCs w:val="24"/>
              </w:rPr>
              <w:t xml:space="preserve">requirements </w:t>
            </w:r>
          </w:p>
          <w:p w:rsidR="00E534E2" w:rsidRPr="00E534E2" w:rsidRDefault="00E534E2" w:rsidP="00E534E2">
            <w:pPr>
              <w:rPr>
                <w:sz w:val="24"/>
                <w:szCs w:val="24"/>
              </w:rPr>
            </w:pPr>
            <w:r w:rsidRPr="00E534E2">
              <w:rPr>
                <w:sz w:val="24"/>
                <w:szCs w:val="24"/>
              </w:rPr>
              <w:t xml:space="preserve">-Easily </w:t>
            </w:r>
          </w:p>
          <w:p w:rsidR="00E534E2" w:rsidRPr="00E534E2" w:rsidRDefault="00E534E2" w:rsidP="00E534E2">
            <w:pPr>
              <w:rPr>
                <w:sz w:val="24"/>
                <w:szCs w:val="24"/>
              </w:rPr>
            </w:pPr>
            <w:r w:rsidRPr="00E534E2">
              <w:rPr>
                <w:sz w:val="24"/>
                <w:szCs w:val="24"/>
              </w:rPr>
              <w:t>markable milestones</w:t>
            </w:r>
          </w:p>
        </w:tc>
        <w:tc>
          <w:tcPr>
            <w:tcW w:w="2170" w:type="dxa"/>
          </w:tcPr>
          <w:p w:rsidR="0051069D" w:rsidRPr="0051069D" w:rsidRDefault="0051069D" w:rsidP="0051069D">
            <w:pPr>
              <w:rPr>
                <w:sz w:val="24"/>
                <w:szCs w:val="24"/>
              </w:rPr>
            </w:pPr>
            <w:r w:rsidRPr="0051069D">
              <w:rPr>
                <w:sz w:val="24"/>
                <w:szCs w:val="24"/>
              </w:rPr>
              <w:t xml:space="preserve">-Relaxed waterfall </w:t>
            </w:r>
          </w:p>
          <w:p w:rsidR="0051069D" w:rsidRPr="0051069D" w:rsidRDefault="0051069D" w:rsidP="0051069D">
            <w:pPr>
              <w:rPr>
                <w:sz w:val="24"/>
                <w:szCs w:val="24"/>
              </w:rPr>
            </w:pPr>
            <w:r w:rsidRPr="0051069D">
              <w:rPr>
                <w:sz w:val="24"/>
                <w:szCs w:val="24"/>
              </w:rPr>
              <w:t xml:space="preserve">-Initial phase BDUF </w:t>
            </w:r>
          </w:p>
          <w:p w:rsidR="0051069D" w:rsidRPr="0051069D" w:rsidRDefault="0051069D" w:rsidP="0051069D">
            <w:pPr>
              <w:rPr>
                <w:sz w:val="24"/>
                <w:szCs w:val="24"/>
              </w:rPr>
            </w:pPr>
            <w:r w:rsidRPr="0051069D">
              <w:rPr>
                <w:sz w:val="24"/>
                <w:szCs w:val="24"/>
              </w:rPr>
              <w:t xml:space="preserve">-Second phase prototype, review and improve on </w:t>
            </w:r>
          </w:p>
          <w:p w:rsidR="0051069D" w:rsidRPr="0051069D" w:rsidRDefault="0051069D" w:rsidP="0051069D">
            <w:pPr>
              <w:rPr>
                <w:sz w:val="24"/>
                <w:szCs w:val="24"/>
              </w:rPr>
            </w:pPr>
            <w:r w:rsidRPr="0051069D">
              <w:rPr>
                <w:sz w:val="24"/>
                <w:szCs w:val="24"/>
              </w:rPr>
              <w:t>incremental(design-</w:t>
            </w:r>
          </w:p>
          <w:p w:rsidR="0051069D" w:rsidRPr="0051069D" w:rsidRDefault="0051069D" w:rsidP="0051069D">
            <w:pPr>
              <w:rPr>
                <w:sz w:val="24"/>
                <w:szCs w:val="24"/>
              </w:rPr>
            </w:pPr>
            <w:r w:rsidRPr="0051069D">
              <w:rPr>
                <w:sz w:val="24"/>
                <w:szCs w:val="24"/>
              </w:rPr>
              <w:t xml:space="preserve">code in small </w:t>
            </w:r>
          </w:p>
          <w:p w:rsidR="0051069D" w:rsidRPr="0051069D" w:rsidRDefault="0051069D" w:rsidP="0051069D">
            <w:pPr>
              <w:rPr>
                <w:sz w:val="24"/>
                <w:szCs w:val="24"/>
              </w:rPr>
            </w:pPr>
            <w:r w:rsidRPr="0051069D">
              <w:rPr>
                <w:sz w:val="24"/>
                <w:szCs w:val="24"/>
              </w:rPr>
              <w:t xml:space="preserve">motivations) </w:t>
            </w:r>
          </w:p>
          <w:p w:rsidR="0051069D" w:rsidRPr="0051069D" w:rsidRDefault="0051069D" w:rsidP="0051069D">
            <w:pPr>
              <w:rPr>
                <w:sz w:val="24"/>
                <w:szCs w:val="24"/>
              </w:rPr>
            </w:pPr>
            <w:r w:rsidRPr="0051069D">
              <w:rPr>
                <w:sz w:val="24"/>
                <w:szCs w:val="24"/>
              </w:rPr>
              <w:t xml:space="preserve">-Usually used in </w:t>
            </w:r>
          </w:p>
          <w:p w:rsidR="0051069D" w:rsidRPr="0051069D" w:rsidRDefault="0051069D" w:rsidP="0051069D">
            <w:pPr>
              <w:rPr>
                <w:sz w:val="24"/>
                <w:szCs w:val="24"/>
              </w:rPr>
            </w:pPr>
            <w:r w:rsidRPr="0051069D">
              <w:rPr>
                <w:sz w:val="24"/>
                <w:szCs w:val="24"/>
              </w:rPr>
              <w:t xml:space="preserve">large, expensive </w:t>
            </w:r>
          </w:p>
          <w:p w:rsidR="0051069D" w:rsidRPr="0051069D" w:rsidRDefault="0051069D" w:rsidP="0051069D">
            <w:pPr>
              <w:rPr>
                <w:sz w:val="24"/>
                <w:szCs w:val="24"/>
              </w:rPr>
            </w:pPr>
            <w:r w:rsidRPr="0051069D">
              <w:rPr>
                <w:sz w:val="24"/>
                <w:szCs w:val="24"/>
              </w:rPr>
              <w:t xml:space="preserve">and complicated </w:t>
            </w:r>
          </w:p>
          <w:p w:rsidR="0051069D" w:rsidRPr="0051069D" w:rsidRDefault="0051069D" w:rsidP="0051069D">
            <w:pPr>
              <w:rPr>
                <w:sz w:val="24"/>
                <w:szCs w:val="24"/>
              </w:rPr>
            </w:pPr>
            <w:r w:rsidRPr="0051069D">
              <w:rPr>
                <w:sz w:val="24"/>
                <w:szCs w:val="24"/>
              </w:rPr>
              <w:t xml:space="preserve">projects </w:t>
            </w:r>
          </w:p>
          <w:p w:rsidR="0051069D" w:rsidRPr="0051069D" w:rsidRDefault="0051069D" w:rsidP="0051069D">
            <w:pPr>
              <w:rPr>
                <w:sz w:val="24"/>
                <w:szCs w:val="24"/>
              </w:rPr>
            </w:pPr>
            <w:r w:rsidRPr="0051069D">
              <w:rPr>
                <w:sz w:val="24"/>
                <w:szCs w:val="24"/>
              </w:rPr>
              <w:t xml:space="preserve">-Chosen in game </w:t>
            </w:r>
          </w:p>
          <w:p w:rsidR="0051069D" w:rsidRPr="0051069D" w:rsidRDefault="0051069D" w:rsidP="0051069D">
            <w:pPr>
              <w:rPr>
                <w:sz w:val="24"/>
                <w:szCs w:val="24"/>
              </w:rPr>
            </w:pPr>
            <w:r w:rsidRPr="0051069D">
              <w:rPr>
                <w:sz w:val="24"/>
                <w:szCs w:val="24"/>
              </w:rPr>
              <w:t xml:space="preserve">development </w:t>
            </w:r>
          </w:p>
          <w:p w:rsidR="0051069D" w:rsidRPr="0051069D" w:rsidRDefault="0051069D" w:rsidP="0051069D">
            <w:pPr>
              <w:rPr>
                <w:sz w:val="24"/>
                <w:szCs w:val="24"/>
              </w:rPr>
            </w:pPr>
            <w:r w:rsidRPr="0051069D">
              <w:rPr>
                <w:sz w:val="24"/>
                <w:szCs w:val="24"/>
              </w:rPr>
              <w:t xml:space="preserve">-Agile is chosen in </w:t>
            </w:r>
          </w:p>
          <w:p w:rsidR="00E534E2" w:rsidRDefault="0051069D" w:rsidP="0051069D">
            <w:pPr>
              <w:pStyle w:val="ListParagraph"/>
              <w:ind w:left="0"/>
              <w:rPr>
                <w:sz w:val="24"/>
                <w:szCs w:val="24"/>
              </w:rPr>
            </w:pPr>
            <w:r w:rsidRPr="0051069D">
              <w:rPr>
                <w:sz w:val="24"/>
                <w:szCs w:val="24"/>
              </w:rPr>
              <w:t>smaller projects</w:t>
            </w:r>
          </w:p>
        </w:tc>
        <w:tc>
          <w:tcPr>
            <w:tcW w:w="2071" w:type="dxa"/>
          </w:tcPr>
          <w:p w:rsidR="0002757A" w:rsidRPr="0002757A" w:rsidRDefault="0002757A" w:rsidP="0002757A">
            <w:pPr>
              <w:rPr>
                <w:sz w:val="24"/>
                <w:szCs w:val="24"/>
              </w:rPr>
            </w:pPr>
            <w:r w:rsidRPr="0002757A">
              <w:rPr>
                <w:sz w:val="24"/>
                <w:szCs w:val="24"/>
              </w:rPr>
              <w:t xml:space="preserve">-Relaxed spiral </w:t>
            </w:r>
          </w:p>
          <w:p w:rsidR="0002757A" w:rsidRPr="0002757A" w:rsidRDefault="0002757A" w:rsidP="0002757A">
            <w:pPr>
              <w:rPr>
                <w:sz w:val="24"/>
                <w:szCs w:val="24"/>
              </w:rPr>
            </w:pPr>
            <w:r w:rsidRPr="0002757A">
              <w:rPr>
                <w:sz w:val="24"/>
                <w:szCs w:val="24"/>
              </w:rPr>
              <w:t xml:space="preserve">-No long-term planning and </w:t>
            </w:r>
          </w:p>
          <w:p w:rsidR="0002757A" w:rsidRPr="0002757A" w:rsidRDefault="0002757A" w:rsidP="0002757A">
            <w:pPr>
              <w:rPr>
                <w:sz w:val="24"/>
                <w:szCs w:val="24"/>
              </w:rPr>
            </w:pPr>
            <w:r w:rsidRPr="0002757A">
              <w:rPr>
                <w:sz w:val="24"/>
                <w:szCs w:val="24"/>
              </w:rPr>
              <w:t xml:space="preserve">minimal planning in short </w:t>
            </w:r>
          </w:p>
          <w:p w:rsidR="0002757A" w:rsidRPr="0002757A" w:rsidRDefault="0002757A" w:rsidP="0002757A">
            <w:pPr>
              <w:rPr>
                <w:sz w:val="24"/>
                <w:szCs w:val="24"/>
              </w:rPr>
            </w:pPr>
            <w:r w:rsidRPr="0002757A">
              <w:rPr>
                <w:sz w:val="24"/>
                <w:szCs w:val="24"/>
              </w:rPr>
              <w:t xml:space="preserve">-Lack of planning, </w:t>
            </w:r>
          </w:p>
          <w:p w:rsidR="0002757A" w:rsidRPr="0002757A" w:rsidRDefault="0002757A" w:rsidP="0002757A">
            <w:pPr>
              <w:rPr>
                <w:sz w:val="24"/>
                <w:szCs w:val="24"/>
              </w:rPr>
            </w:pPr>
            <w:r w:rsidRPr="0002757A">
              <w:rPr>
                <w:sz w:val="24"/>
                <w:szCs w:val="24"/>
              </w:rPr>
              <w:t xml:space="preserve">requires small </w:t>
            </w:r>
          </w:p>
          <w:p w:rsidR="0002757A" w:rsidRPr="0002757A" w:rsidRDefault="0002757A" w:rsidP="0002757A">
            <w:pPr>
              <w:rPr>
                <w:sz w:val="24"/>
                <w:szCs w:val="24"/>
              </w:rPr>
            </w:pPr>
            <w:r w:rsidRPr="0002757A">
              <w:rPr>
                <w:sz w:val="24"/>
                <w:szCs w:val="24"/>
              </w:rPr>
              <w:t xml:space="preserve">increments </w:t>
            </w:r>
          </w:p>
          <w:p w:rsidR="0002757A" w:rsidRPr="0002757A" w:rsidRDefault="0002757A" w:rsidP="0002757A">
            <w:pPr>
              <w:rPr>
                <w:sz w:val="24"/>
                <w:szCs w:val="24"/>
              </w:rPr>
            </w:pPr>
            <w:r w:rsidRPr="0002757A">
              <w:rPr>
                <w:sz w:val="24"/>
                <w:szCs w:val="24"/>
              </w:rPr>
              <w:t xml:space="preserve">-Each increment </w:t>
            </w:r>
          </w:p>
          <w:p w:rsidR="0002757A" w:rsidRPr="0002757A" w:rsidRDefault="0002757A" w:rsidP="0002757A">
            <w:pPr>
              <w:rPr>
                <w:sz w:val="24"/>
                <w:szCs w:val="24"/>
              </w:rPr>
            </w:pPr>
            <w:r w:rsidRPr="0002757A">
              <w:rPr>
                <w:sz w:val="24"/>
                <w:szCs w:val="24"/>
              </w:rPr>
              <w:t xml:space="preserve">involves full sdlc </w:t>
            </w:r>
          </w:p>
          <w:p w:rsidR="0002757A" w:rsidRPr="0002757A" w:rsidRDefault="0002757A" w:rsidP="0002757A">
            <w:pPr>
              <w:rPr>
                <w:sz w:val="24"/>
                <w:szCs w:val="24"/>
              </w:rPr>
            </w:pPr>
            <w:r w:rsidRPr="0002757A">
              <w:rPr>
                <w:sz w:val="24"/>
                <w:szCs w:val="24"/>
              </w:rPr>
              <w:t xml:space="preserve">-Changes are </w:t>
            </w:r>
          </w:p>
          <w:p w:rsidR="0002757A" w:rsidRPr="0002757A" w:rsidRDefault="0002757A" w:rsidP="0002757A">
            <w:pPr>
              <w:rPr>
                <w:sz w:val="24"/>
                <w:szCs w:val="24"/>
              </w:rPr>
            </w:pPr>
            <w:r w:rsidRPr="0002757A">
              <w:rPr>
                <w:sz w:val="24"/>
                <w:szCs w:val="24"/>
              </w:rPr>
              <w:t xml:space="preserve">welcome </w:t>
            </w:r>
          </w:p>
          <w:p w:rsidR="0002757A" w:rsidRPr="0002757A" w:rsidRDefault="0002757A" w:rsidP="0002757A">
            <w:pPr>
              <w:rPr>
                <w:sz w:val="24"/>
                <w:szCs w:val="24"/>
              </w:rPr>
            </w:pPr>
            <w:r w:rsidRPr="0002757A">
              <w:rPr>
                <w:sz w:val="24"/>
                <w:szCs w:val="24"/>
              </w:rPr>
              <w:t xml:space="preserve">-Customer satisfaction by rapid development </w:t>
            </w:r>
          </w:p>
          <w:p w:rsidR="0002757A" w:rsidRPr="0002757A" w:rsidRDefault="0002757A" w:rsidP="0002757A">
            <w:pPr>
              <w:rPr>
                <w:sz w:val="24"/>
                <w:szCs w:val="24"/>
              </w:rPr>
            </w:pPr>
            <w:r w:rsidRPr="0002757A">
              <w:rPr>
                <w:sz w:val="24"/>
                <w:szCs w:val="24"/>
              </w:rPr>
              <w:t xml:space="preserve">-Continuous delivery(Live code) </w:t>
            </w:r>
          </w:p>
          <w:p w:rsidR="0002757A" w:rsidRPr="0002757A" w:rsidRDefault="0002757A" w:rsidP="0002757A">
            <w:pPr>
              <w:rPr>
                <w:sz w:val="24"/>
                <w:szCs w:val="24"/>
              </w:rPr>
            </w:pPr>
            <w:r w:rsidRPr="0002757A">
              <w:rPr>
                <w:sz w:val="24"/>
                <w:szCs w:val="24"/>
              </w:rPr>
              <w:t xml:space="preserve">-Live code is measure of progress </w:t>
            </w:r>
          </w:p>
          <w:p w:rsidR="0002757A" w:rsidRPr="0002757A" w:rsidRDefault="0002757A" w:rsidP="0002757A">
            <w:pPr>
              <w:rPr>
                <w:sz w:val="24"/>
                <w:szCs w:val="24"/>
              </w:rPr>
            </w:pPr>
            <w:r w:rsidRPr="0002757A">
              <w:rPr>
                <w:sz w:val="24"/>
                <w:szCs w:val="24"/>
              </w:rPr>
              <w:t xml:space="preserve">-Coop business and dev </w:t>
            </w:r>
          </w:p>
          <w:p w:rsidR="0002757A" w:rsidRPr="0002757A" w:rsidRDefault="0002757A" w:rsidP="0002757A">
            <w:pPr>
              <w:rPr>
                <w:sz w:val="24"/>
                <w:szCs w:val="24"/>
              </w:rPr>
            </w:pPr>
            <w:r w:rsidRPr="0002757A">
              <w:rPr>
                <w:sz w:val="24"/>
                <w:szCs w:val="24"/>
              </w:rPr>
              <w:t xml:space="preserve">-Face-to-face </w:t>
            </w:r>
          </w:p>
          <w:p w:rsidR="0002757A" w:rsidRPr="0002757A" w:rsidRDefault="0002757A" w:rsidP="0002757A">
            <w:pPr>
              <w:rPr>
                <w:sz w:val="24"/>
                <w:szCs w:val="24"/>
              </w:rPr>
            </w:pPr>
            <w:r w:rsidRPr="0002757A">
              <w:rPr>
                <w:sz w:val="24"/>
                <w:szCs w:val="24"/>
              </w:rPr>
              <w:t xml:space="preserve">communication </w:t>
            </w:r>
          </w:p>
          <w:p w:rsidR="0002757A" w:rsidRPr="0002757A" w:rsidRDefault="0002757A" w:rsidP="0002757A">
            <w:pPr>
              <w:rPr>
                <w:sz w:val="24"/>
                <w:szCs w:val="24"/>
              </w:rPr>
            </w:pPr>
            <w:r w:rsidRPr="0002757A">
              <w:rPr>
                <w:sz w:val="24"/>
                <w:szCs w:val="24"/>
              </w:rPr>
              <w:t xml:space="preserve">-Self organizing </w:t>
            </w:r>
          </w:p>
          <w:p w:rsidR="00E534E2" w:rsidRDefault="0002757A" w:rsidP="0002757A">
            <w:pPr>
              <w:pStyle w:val="ListParagraph"/>
              <w:ind w:left="0"/>
              <w:rPr>
                <w:sz w:val="24"/>
                <w:szCs w:val="24"/>
              </w:rPr>
            </w:pPr>
            <w:r w:rsidRPr="0002757A">
              <w:rPr>
                <w:sz w:val="24"/>
                <w:szCs w:val="24"/>
              </w:rPr>
              <w:t>team</w:t>
            </w:r>
          </w:p>
        </w:tc>
        <w:tc>
          <w:tcPr>
            <w:tcW w:w="1495" w:type="dxa"/>
          </w:tcPr>
          <w:p w:rsidR="0002757A" w:rsidRPr="0002757A" w:rsidRDefault="0002757A" w:rsidP="0002757A">
            <w:pPr>
              <w:rPr>
                <w:sz w:val="24"/>
                <w:szCs w:val="24"/>
              </w:rPr>
            </w:pPr>
            <w:r w:rsidRPr="0002757A">
              <w:rPr>
                <w:sz w:val="24"/>
                <w:szCs w:val="24"/>
              </w:rPr>
              <w:t xml:space="preserve">-Some is good, extreme is better(best) </w:t>
            </w:r>
          </w:p>
          <w:p w:rsidR="0002757A" w:rsidRPr="0002757A" w:rsidRDefault="0002757A" w:rsidP="0002757A">
            <w:pPr>
              <w:rPr>
                <w:sz w:val="24"/>
                <w:szCs w:val="24"/>
              </w:rPr>
            </w:pPr>
            <w:r w:rsidRPr="0002757A">
              <w:rPr>
                <w:sz w:val="24"/>
                <w:szCs w:val="24"/>
              </w:rPr>
              <w:t xml:space="preserve">-Introduce new </w:t>
            </w:r>
          </w:p>
          <w:p w:rsidR="0002757A" w:rsidRPr="0002757A" w:rsidRDefault="0002757A" w:rsidP="0002757A">
            <w:pPr>
              <w:rPr>
                <w:sz w:val="24"/>
                <w:szCs w:val="24"/>
              </w:rPr>
            </w:pPr>
            <w:r w:rsidRPr="0002757A">
              <w:rPr>
                <w:sz w:val="24"/>
                <w:szCs w:val="24"/>
              </w:rPr>
              <w:t xml:space="preserve">principles on top of agile </w:t>
            </w:r>
          </w:p>
          <w:p w:rsidR="0002757A" w:rsidRPr="0002757A" w:rsidRDefault="0002757A" w:rsidP="0002757A">
            <w:pPr>
              <w:rPr>
                <w:sz w:val="24"/>
                <w:szCs w:val="24"/>
              </w:rPr>
            </w:pPr>
            <w:r w:rsidRPr="0002757A">
              <w:rPr>
                <w:sz w:val="24"/>
                <w:szCs w:val="24"/>
              </w:rPr>
              <w:t xml:space="preserve">-Programming in </w:t>
            </w:r>
          </w:p>
          <w:p w:rsidR="0002757A" w:rsidRPr="0002757A" w:rsidRDefault="0002757A" w:rsidP="0002757A">
            <w:pPr>
              <w:rPr>
                <w:sz w:val="24"/>
                <w:szCs w:val="24"/>
              </w:rPr>
            </w:pPr>
            <w:r w:rsidRPr="0002757A">
              <w:rPr>
                <w:sz w:val="24"/>
                <w:szCs w:val="24"/>
              </w:rPr>
              <w:t xml:space="preserve">pairs </w:t>
            </w:r>
          </w:p>
          <w:p w:rsidR="0002757A" w:rsidRPr="0002757A" w:rsidRDefault="0002757A" w:rsidP="0002757A">
            <w:pPr>
              <w:rPr>
                <w:sz w:val="24"/>
                <w:szCs w:val="24"/>
              </w:rPr>
            </w:pPr>
            <w:r w:rsidRPr="0002757A">
              <w:rPr>
                <w:sz w:val="24"/>
                <w:szCs w:val="24"/>
              </w:rPr>
              <w:t xml:space="preserve">-Extensive code review </w:t>
            </w:r>
          </w:p>
          <w:p w:rsidR="0002757A" w:rsidRPr="0002757A" w:rsidRDefault="0002757A" w:rsidP="0002757A">
            <w:pPr>
              <w:rPr>
                <w:sz w:val="24"/>
                <w:szCs w:val="24"/>
              </w:rPr>
            </w:pPr>
            <w:r w:rsidRPr="0002757A">
              <w:rPr>
                <w:sz w:val="24"/>
                <w:szCs w:val="24"/>
              </w:rPr>
              <w:t xml:space="preserve">-Unit testing of all code -Implement when needed </w:t>
            </w:r>
          </w:p>
          <w:p w:rsidR="0002757A" w:rsidRPr="0002757A" w:rsidRDefault="0002757A" w:rsidP="0002757A">
            <w:pPr>
              <w:rPr>
                <w:sz w:val="24"/>
                <w:szCs w:val="24"/>
              </w:rPr>
            </w:pPr>
            <w:r w:rsidRPr="0002757A">
              <w:rPr>
                <w:sz w:val="24"/>
                <w:szCs w:val="24"/>
              </w:rPr>
              <w:t xml:space="preserve">-Simple and clear </w:t>
            </w:r>
          </w:p>
          <w:p w:rsidR="0002757A" w:rsidRPr="0002757A" w:rsidRDefault="0002757A" w:rsidP="0002757A">
            <w:pPr>
              <w:rPr>
                <w:sz w:val="24"/>
                <w:szCs w:val="24"/>
              </w:rPr>
            </w:pPr>
            <w:r w:rsidRPr="0002757A">
              <w:rPr>
                <w:sz w:val="24"/>
                <w:szCs w:val="24"/>
              </w:rPr>
              <w:t xml:space="preserve">code </w:t>
            </w:r>
          </w:p>
          <w:p w:rsidR="0002757A" w:rsidRPr="0002757A" w:rsidRDefault="0002757A" w:rsidP="0002757A">
            <w:pPr>
              <w:rPr>
                <w:sz w:val="24"/>
                <w:szCs w:val="24"/>
              </w:rPr>
            </w:pPr>
            <w:r w:rsidRPr="0002757A">
              <w:rPr>
                <w:sz w:val="24"/>
                <w:szCs w:val="24"/>
              </w:rPr>
              <w:t xml:space="preserve">-Expect changes in </w:t>
            </w:r>
          </w:p>
          <w:p w:rsidR="0002757A" w:rsidRPr="0002757A" w:rsidRDefault="0002757A" w:rsidP="0002757A">
            <w:pPr>
              <w:rPr>
                <w:sz w:val="24"/>
                <w:szCs w:val="24"/>
              </w:rPr>
            </w:pPr>
            <w:r w:rsidRPr="0002757A">
              <w:rPr>
                <w:sz w:val="24"/>
                <w:szCs w:val="24"/>
              </w:rPr>
              <w:t xml:space="preserve">requirements(via </w:t>
            </w:r>
          </w:p>
          <w:p w:rsidR="0002757A" w:rsidRPr="0002757A" w:rsidRDefault="0002757A" w:rsidP="0002757A">
            <w:pPr>
              <w:rPr>
                <w:sz w:val="24"/>
                <w:szCs w:val="24"/>
              </w:rPr>
            </w:pPr>
            <w:r w:rsidRPr="0002757A">
              <w:rPr>
                <w:sz w:val="24"/>
                <w:szCs w:val="24"/>
              </w:rPr>
              <w:t xml:space="preserve">customer and </w:t>
            </w:r>
          </w:p>
          <w:p w:rsidR="0002757A" w:rsidRPr="0002757A" w:rsidRDefault="0002757A" w:rsidP="0002757A">
            <w:pPr>
              <w:rPr>
                <w:sz w:val="24"/>
                <w:szCs w:val="24"/>
              </w:rPr>
            </w:pPr>
            <w:r w:rsidRPr="0002757A">
              <w:rPr>
                <w:sz w:val="24"/>
                <w:szCs w:val="24"/>
              </w:rPr>
              <w:t xml:space="preserve">developer) </w:t>
            </w:r>
          </w:p>
          <w:p w:rsidR="00E534E2" w:rsidRDefault="0002757A" w:rsidP="0002757A">
            <w:pPr>
              <w:rPr>
                <w:sz w:val="24"/>
                <w:szCs w:val="24"/>
              </w:rPr>
            </w:pPr>
            <w:r w:rsidRPr="0002757A">
              <w:rPr>
                <w:sz w:val="24"/>
                <w:szCs w:val="24"/>
              </w:rPr>
              <w:t>-Frenzy communication</w:t>
            </w:r>
          </w:p>
        </w:tc>
        <w:tc>
          <w:tcPr>
            <w:tcW w:w="1731" w:type="dxa"/>
          </w:tcPr>
          <w:p w:rsidR="008149AC" w:rsidRPr="008149AC" w:rsidRDefault="008149AC" w:rsidP="008149AC">
            <w:pPr>
              <w:rPr>
                <w:sz w:val="24"/>
                <w:szCs w:val="24"/>
              </w:rPr>
            </w:pPr>
            <w:r w:rsidRPr="008149AC">
              <w:rPr>
                <w:sz w:val="24"/>
                <w:szCs w:val="24"/>
              </w:rPr>
              <w:t xml:space="preserve">-No external </w:t>
            </w:r>
          </w:p>
          <w:p w:rsidR="008149AC" w:rsidRPr="008149AC" w:rsidRDefault="008149AC" w:rsidP="008149AC">
            <w:pPr>
              <w:rPr>
                <w:sz w:val="24"/>
                <w:szCs w:val="24"/>
              </w:rPr>
            </w:pPr>
            <w:r w:rsidRPr="008149AC">
              <w:rPr>
                <w:sz w:val="24"/>
                <w:szCs w:val="24"/>
              </w:rPr>
              <w:t xml:space="preserve">management </w:t>
            </w:r>
          </w:p>
          <w:p w:rsidR="008149AC" w:rsidRPr="008149AC" w:rsidRDefault="008149AC" w:rsidP="008149AC">
            <w:pPr>
              <w:rPr>
                <w:sz w:val="24"/>
                <w:szCs w:val="24"/>
              </w:rPr>
            </w:pPr>
            <w:r w:rsidRPr="008149AC">
              <w:rPr>
                <w:sz w:val="24"/>
                <w:szCs w:val="24"/>
              </w:rPr>
              <w:t xml:space="preserve">-Lack of formal methodologies </w:t>
            </w:r>
          </w:p>
          <w:p w:rsidR="008149AC" w:rsidRPr="008149AC" w:rsidRDefault="008149AC" w:rsidP="008149AC">
            <w:pPr>
              <w:rPr>
                <w:sz w:val="24"/>
                <w:szCs w:val="24"/>
              </w:rPr>
            </w:pPr>
            <w:r w:rsidRPr="008149AC">
              <w:rPr>
                <w:sz w:val="24"/>
                <w:szCs w:val="24"/>
              </w:rPr>
              <w:t xml:space="preserve">-Decrease burden of bureaucracy </w:t>
            </w:r>
          </w:p>
          <w:p w:rsidR="008149AC" w:rsidRPr="008149AC" w:rsidRDefault="008149AC" w:rsidP="008149AC">
            <w:pPr>
              <w:rPr>
                <w:sz w:val="24"/>
                <w:szCs w:val="24"/>
              </w:rPr>
            </w:pPr>
            <w:r w:rsidRPr="008149AC">
              <w:rPr>
                <w:sz w:val="24"/>
                <w:szCs w:val="24"/>
              </w:rPr>
              <w:t xml:space="preserve">-Free working </w:t>
            </w:r>
          </w:p>
          <w:p w:rsidR="008149AC" w:rsidRPr="008149AC" w:rsidRDefault="008149AC" w:rsidP="008149AC">
            <w:pPr>
              <w:rPr>
                <w:sz w:val="24"/>
                <w:szCs w:val="24"/>
              </w:rPr>
            </w:pPr>
            <w:r w:rsidRPr="008149AC">
              <w:rPr>
                <w:sz w:val="24"/>
                <w:szCs w:val="24"/>
              </w:rPr>
              <w:t xml:space="preserve">-Student level(inexperienced </w:t>
            </w:r>
          </w:p>
          <w:p w:rsidR="008149AC" w:rsidRPr="008149AC" w:rsidRDefault="008149AC" w:rsidP="008149AC">
            <w:pPr>
              <w:rPr>
                <w:sz w:val="24"/>
                <w:szCs w:val="24"/>
              </w:rPr>
            </w:pPr>
            <w:r w:rsidRPr="008149AC">
              <w:rPr>
                <w:sz w:val="24"/>
                <w:szCs w:val="24"/>
              </w:rPr>
              <w:t xml:space="preserve">developers and </w:t>
            </w:r>
          </w:p>
          <w:p w:rsidR="008149AC" w:rsidRPr="008149AC" w:rsidRDefault="008149AC" w:rsidP="008149AC">
            <w:pPr>
              <w:rPr>
                <w:sz w:val="24"/>
                <w:szCs w:val="24"/>
              </w:rPr>
            </w:pPr>
            <w:r w:rsidRPr="008149AC">
              <w:rPr>
                <w:sz w:val="24"/>
                <w:szCs w:val="24"/>
              </w:rPr>
              <w:t xml:space="preserve">experimental projects) </w:t>
            </w:r>
          </w:p>
          <w:p w:rsidR="008149AC" w:rsidRPr="008149AC" w:rsidRDefault="008149AC" w:rsidP="008149AC">
            <w:pPr>
              <w:rPr>
                <w:sz w:val="24"/>
                <w:szCs w:val="24"/>
              </w:rPr>
            </w:pPr>
            <w:r w:rsidRPr="008149AC">
              <w:rPr>
                <w:sz w:val="24"/>
                <w:szCs w:val="24"/>
              </w:rPr>
              <w:t xml:space="preserve">-Chosen as hobby </w:t>
            </w:r>
          </w:p>
          <w:p w:rsidR="008149AC" w:rsidRPr="008149AC" w:rsidRDefault="008149AC" w:rsidP="008149AC">
            <w:pPr>
              <w:rPr>
                <w:sz w:val="24"/>
                <w:szCs w:val="24"/>
              </w:rPr>
            </w:pPr>
            <w:r w:rsidRPr="008149AC">
              <w:rPr>
                <w:sz w:val="24"/>
                <w:szCs w:val="24"/>
              </w:rPr>
              <w:t xml:space="preserve">by talented </w:t>
            </w:r>
          </w:p>
          <w:p w:rsidR="008149AC" w:rsidRPr="008149AC" w:rsidRDefault="008149AC" w:rsidP="008149AC">
            <w:pPr>
              <w:rPr>
                <w:sz w:val="24"/>
                <w:szCs w:val="24"/>
              </w:rPr>
            </w:pPr>
            <w:r w:rsidRPr="008149AC">
              <w:rPr>
                <w:sz w:val="24"/>
                <w:szCs w:val="24"/>
              </w:rPr>
              <w:t xml:space="preserve">developers </w:t>
            </w:r>
          </w:p>
          <w:p w:rsidR="008149AC" w:rsidRPr="008149AC" w:rsidRDefault="008149AC" w:rsidP="008149AC">
            <w:pPr>
              <w:rPr>
                <w:sz w:val="24"/>
                <w:szCs w:val="24"/>
              </w:rPr>
            </w:pPr>
            <w:r w:rsidRPr="008149AC">
              <w:rPr>
                <w:sz w:val="24"/>
                <w:szCs w:val="24"/>
              </w:rPr>
              <w:t xml:space="preserve">-Quick and dirty, </w:t>
            </w:r>
          </w:p>
          <w:p w:rsidR="008149AC" w:rsidRPr="008149AC" w:rsidRDefault="008149AC" w:rsidP="008149AC">
            <w:pPr>
              <w:rPr>
                <w:sz w:val="24"/>
                <w:szCs w:val="24"/>
              </w:rPr>
            </w:pPr>
            <w:r w:rsidRPr="008149AC">
              <w:rPr>
                <w:sz w:val="24"/>
                <w:szCs w:val="24"/>
              </w:rPr>
              <w:t xml:space="preserve">code and fix </w:t>
            </w:r>
          </w:p>
          <w:p w:rsidR="008149AC" w:rsidRPr="008149AC" w:rsidRDefault="008149AC" w:rsidP="008149AC">
            <w:pPr>
              <w:rPr>
                <w:sz w:val="24"/>
                <w:szCs w:val="24"/>
              </w:rPr>
            </w:pPr>
            <w:r w:rsidRPr="008149AC">
              <w:rPr>
                <w:sz w:val="24"/>
                <w:szCs w:val="24"/>
              </w:rPr>
              <w:t xml:space="preserve">implementation </w:t>
            </w:r>
          </w:p>
          <w:p w:rsidR="00E534E2" w:rsidRDefault="008149AC" w:rsidP="008149AC">
            <w:pPr>
              <w:rPr>
                <w:sz w:val="24"/>
                <w:szCs w:val="24"/>
              </w:rPr>
            </w:pPr>
            <w:r w:rsidRPr="008149AC">
              <w:rPr>
                <w:sz w:val="24"/>
                <w:szCs w:val="24"/>
              </w:rPr>
              <w:t>(unreadable source and conflicts in semantics)</w:t>
            </w:r>
          </w:p>
        </w:tc>
      </w:tr>
    </w:tbl>
    <w:p w:rsidR="00E534E2" w:rsidRDefault="00E534E2" w:rsidP="00C629EA">
      <w:pPr>
        <w:pStyle w:val="ListParagraph"/>
        <w:ind w:left="0"/>
        <w:rPr>
          <w:sz w:val="24"/>
          <w:szCs w:val="24"/>
        </w:rPr>
      </w:pPr>
    </w:p>
    <w:p w:rsidR="00D240FA" w:rsidRDefault="00D240FA" w:rsidP="00C629EA">
      <w:pPr>
        <w:pStyle w:val="ListParagraph"/>
        <w:ind w:left="0"/>
        <w:rPr>
          <w:sz w:val="24"/>
          <w:szCs w:val="24"/>
        </w:rPr>
      </w:pPr>
    </w:p>
    <w:p w:rsidR="00E534E2" w:rsidRDefault="00D240FA" w:rsidP="00FC6C5B">
      <w:pPr>
        <w:rPr>
          <w:sz w:val="24"/>
          <w:szCs w:val="24"/>
        </w:rPr>
      </w:pPr>
      <w:r w:rsidRPr="00D240FA">
        <w:rPr>
          <w:sz w:val="24"/>
          <w:szCs w:val="24"/>
        </w:rPr>
        <w:t xml:space="preserve">The  two  team members will work  separately on  their assigned artifacts and  three developers will work  together.  </w:t>
      </w:r>
      <w:r w:rsidR="00FC6C5B">
        <w:rPr>
          <w:sz w:val="24"/>
          <w:szCs w:val="24"/>
        </w:rPr>
        <w:t>Eray</w:t>
      </w:r>
      <w:r w:rsidRPr="00D240FA">
        <w:rPr>
          <w:sz w:val="24"/>
          <w:szCs w:val="24"/>
        </w:rPr>
        <w:t xml:space="preserve">’s  assigned  role  will  be  to  monitor  the  daily  progress  of  the  group,  oversee implementation,  be  responsible  for  overall  quality,  interact with  the  client  and  help  implementation. Team members will meet  after  three days  and discuss problems  and progress.  Formal meetings with client will be held at the end of each week to report progress and determine if any changes need to be made  and meetings  with  instructor  will  be  held    at  scheduled  timeline  by  the  syllabus.  </w:t>
      </w:r>
      <w:r w:rsidR="00FC6C5B">
        <w:rPr>
          <w:sz w:val="24"/>
          <w:szCs w:val="24"/>
        </w:rPr>
        <w:t xml:space="preserve">Eray </w:t>
      </w:r>
      <w:r w:rsidRPr="00D240FA">
        <w:rPr>
          <w:sz w:val="24"/>
          <w:szCs w:val="24"/>
        </w:rPr>
        <w:t xml:space="preserve">will ensure  that  schedule  and  budget  requirements  are  met.  Risk  management  will  also  be  </w:t>
      </w:r>
      <w:r w:rsidR="00FC6C5B">
        <w:rPr>
          <w:sz w:val="24"/>
          <w:szCs w:val="24"/>
        </w:rPr>
        <w:lastRenderedPageBreak/>
        <w:t>Eray’</w:t>
      </w:r>
      <w:r w:rsidRPr="00D240FA">
        <w:rPr>
          <w:sz w:val="24"/>
          <w:szCs w:val="24"/>
        </w:rPr>
        <w:t xml:space="preserve">s responsibility. </w:t>
      </w:r>
      <w:r w:rsidR="00FC6C5B">
        <w:rPr>
          <w:sz w:val="24"/>
          <w:szCs w:val="24"/>
        </w:rPr>
        <w:t xml:space="preserve">Eray </w:t>
      </w:r>
      <w:r w:rsidRPr="00D240FA">
        <w:rPr>
          <w:sz w:val="24"/>
          <w:szCs w:val="24"/>
        </w:rPr>
        <w:t xml:space="preserve"> also has overall responsibility for all documentation and has to ensure that it is up to  date.  Actually, </w:t>
      </w:r>
      <w:r w:rsidR="00FC6C5B">
        <w:rPr>
          <w:sz w:val="24"/>
          <w:szCs w:val="24"/>
        </w:rPr>
        <w:t xml:space="preserve">Eray </w:t>
      </w:r>
      <w:r w:rsidRPr="00D240FA">
        <w:rPr>
          <w:sz w:val="24"/>
          <w:szCs w:val="24"/>
        </w:rPr>
        <w:t xml:space="preserve"> is  the manager.  Design  is Özge’s  responsibility  and  testing  is  Emmar’s  and</w:t>
      </w:r>
      <w:r>
        <w:rPr>
          <w:sz w:val="24"/>
          <w:szCs w:val="24"/>
        </w:rPr>
        <w:t xml:space="preserve"> </w:t>
      </w:r>
      <w:r w:rsidRPr="00D240FA">
        <w:rPr>
          <w:sz w:val="24"/>
          <w:szCs w:val="24"/>
        </w:rPr>
        <w:t xml:space="preserve">implementation  is  controlled  by </w:t>
      </w:r>
      <w:r w:rsidR="00FC6C5B">
        <w:rPr>
          <w:sz w:val="24"/>
          <w:szCs w:val="24"/>
        </w:rPr>
        <w:t>Osman</w:t>
      </w:r>
      <w:r w:rsidRPr="00D240FA">
        <w:rPr>
          <w:sz w:val="24"/>
          <w:szCs w:val="24"/>
        </w:rPr>
        <w:t xml:space="preserve">  and  Ferhat. Maximizing  user-friendliness  and  functionalities  is </w:t>
      </w:r>
      <w:r>
        <w:rPr>
          <w:sz w:val="24"/>
          <w:szCs w:val="24"/>
        </w:rPr>
        <w:t xml:space="preserve"> </w:t>
      </w:r>
      <w:r w:rsidRPr="00D240FA">
        <w:rPr>
          <w:sz w:val="24"/>
          <w:szCs w:val="24"/>
        </w:rPr>
        <w:t>Özge’s and minimizing faults Emmar’s top priorities.</w:t>
      </w:r>
    </w:p>
    <w:p w:rsidR="000C3065" w:rsidRDefault="000C3065" w:rsidP="00D240FA">
      <w:pPr>
        <w:rPr>
          <w:sz w:val="24"/>
          <w:szCs w:val="24"/>
        </w:rPr>
      </w:pPr>
    </w:p>
    <w:p w:rsidR="000C3065" w:rsidRPr="002D6FD3" w:rsidRDefault="009B0292" w:rsidP="002D6FD3">
      <w:pPr>
        <w:pStyle w:val="Heading1"/>
        <w:rPr>
          <w:sz w:val="28"/>
          <w:szCs w:val="28"/>
        </w:rPr>
      </w:pPr>
      <w:bookmarkStart w:id="74" w:name="_Toc276462612"/>
      <w:r w:rsidRPr="002D6FD3">
        <w:rPr>
          <w:sz w:val="28"/>
          <w:szCs w:val="28"/>
        </w:rPr>
        <w:t xml:space="preserve">5.2.3 </w:t>
      </w:r>
      <w:r w:rsidR="000C3065" w:rsidRPr="002D6FD3">
        <w:rPr>
          <w:sz w:val="28"/>
          <w:szCs w:val="28"/>
        </w:rPr>
        <w:t>Budget Allocation</w:t>
      </w:r>
      <w:bookmarkEnd w:id="74"/>
    </w:p>
    <w:p w:rsidR="00262078" w:rsidRDefault="000C3065" w:rsidP="00262078">
      <w:pPr>
        <w:rPr>
          <w:sz w:val="24"/>
          <w:szCs w:val="24"/>
        </w:rPr>
      </w:pPr>
      <w:r w:rsidRPr="000C3065">
        <w:rPr>
          <w:sz w:val="24"/>
          <w:szCs w:val="24"/>
        </w:rPr>
        <w:t xml:space="preserve">The budget for each workflow is as follows: </w:t>
      </w:r>
    </w:p>
    <w:tbl>
      <w:tblPr>
        <w:tblStyle w:val="TableGrid"/>
        <w:tblW w:w="0" w:type="auto"/>
        <w:tblLook w:val="04A0"/>
      </w:tblPr>
      <w:tblGrid>
        <w:gridCol w:w="4606"/>
        <w:gridCol w:w="4606"/>
      </w:tblGrid>
      <w:tr w:rsidR="00262078" w:rsidTr="00262078">
        <w:tc>
          <w:tcPr>
            <w:tcW w:w="4606" w:type="dxa"/>
          </w:tcPr>
          <w:p w:rsidR="00262078" w:rsidRDefault="00262078" w:rsidP="000C3065">
            <w:pPr>
              <w:rPr>
                <w:sz w:val="24"/>
                <w:szCs w:val="24"/>
              </w:rPr>
            </w:pPr>
            <w:r w:rsidRPr="000C3065">
              <w:rPr>
                <w:sz w:val="24"/>
                <w:szCs w:val="24"/>
              </w:rPr>
              <w:t xml:space="preserve">Requirements workflow </w:t>
            </w:r>
            <w:r>
              <w:rPr>
                <w:sz w:val="24"/>
                <w:szCs w:val="24"/>
              </w:rPr>
              <w:t xml:space="preserve">                           </w:t>
            </w:r>
          </w:p>
        </w:tc>
        <w:tc>
          <w:tcPr>
            <w:tcW w:w="4606" w:type="dxa"/>
          </w:tcPr>
          <w:p w:rsidR="00262078" w:rsidRDefault="00262078" w:rsidP="000C3065">
            <w:pPr>
              <w:rPr>
                <w:sz w:val="24"/>
                <w:szCs w:val="24"/>
              </w:rPr>
            </w:pPr>
            <w:r w:rsidRPr="000C3065">
              <w:rPr>
                <w:sz w:val="24"/>
                <w:szCs w:val="24"/>
              </w:rPr>
              <w:t>2400 TL</w:t>
            </w:r>
          </w:p>
        </w:tc>
      </w:tr>
      <w:tr w:rsidR="00262078" w:rsidTr="00262078">
        <w:tc>
          <w:tcPr>
            <w:tcW w:w="4606" w:type="dxa"/>
          </w:tcPr>
          <w:p w:rsidR="00262078" w:rsidRDefault="00262078" w:rsidP="000C3065">
            <w:pPr>
              <w:rPr>
                <w:sz w:val="24"/>
                <w:szCs w:val="24"/>
              </w:rPr>
            </w:pPr>
            <w:r w:rsidRPr="000C3065">
              <w:rPr>
                <w:sz w:val="24"/>
                <w:szCs w:val="24"/>
              </w:rPr>
              <w:t xml:space="preserve">Analysis workflow </w:t>
            </w:r>
            <w:r>
              <w:rPr>
                <w:sz w:val="24"/>
                <w:szCs w:val="24"/>
              </w:rPr>
              <w:t xml:space="preserve">                                      </w:t>
            </w:r>
          </w:p>
        </w:tc>
        <w:tc>
          <w:tcPr>
            <w:tcW w:w="4606" w:type="dxa"/>
          </w:tcPr>
          <w:p w:rsidR="00262078" w:rsidRDefault="00262078" w:rsidP="000C3065">
            <w:pPr>
              <w:rPr>
                <w:sz w:val="24"/>
                <w:szCs w:val="24"/>
              </w:rPr>
            </w:pPr>
            <w:r w:rsidRPr="000C3065">
              <w:rPr>
                <w:sz w:val="24"/>
                <w:szCs w:val="24"/>
              </w:rPr>
              <w:t>7680 TL</w:t>
            </w:r>
          </w:p>
        </w:tc>
      </w:tr>
      <w:tr w:rsidR="00262078" w:rsidTr="00262078">
        <w:tc>
          <w:tcPr>
            <w:tcW w:w="4606" w:type="dxa"/>
          </w:tcPr>
          <w:p w:rsidR="00262078" w:rsidRDefault="00262078" w:rsidP="000C3065">
            <w:pPr>
              <w:rPr>
                <w:sz w:val="24"/>
                <w:szCs w:val="24"/>
              </w:rPr>
            </w:pPr>
            <w:r w:rsidRPr="000C3065">
              <w:rPr>
                <w:sz w:val="24"/>
                <w:szCs w:val="24"/>
              </w:rPr>
              <w:t xml:space="preserve">Design workflow </w:t>
            </w:r>
            <w:r>
              <w:rPr>
                <w:sz w:val="24"/>
                <w:szCs w:val="24"/>
              </w:rPr>
              <w:t xml:space="preserve">                                         </w:t>
            </w:r>
          </w:p>
        </w:tc>
        <w:tc>
          <w:tcPr>
            <w:tcW w:w="4606" w:type="dxa"/>
          </w:tcPr>
          <w:p w:rsidR="00262078" w:rsidRDefault="00262078" w:rsidP="000C3065">
            <w:pPr>
              <w:rPr>
                <w:sz w:val="24"/>
                <w:szCs w:val="24"/>
              </w:rPr>
            </w:pPr>
            <w:r w:rsidRPr="000C3065">
              <w:rPr>
                <w:sz w:val="24"/>
                <w:szCs w:val="24"/>
              </w:rPr>
              <w:t>3840 TL</w:t>
            </w:r>
          </w:p>
        </w:tc>
      </w:tr>
      <w:tr w:rsidR="00262078" w:rsidTr="00262078">
        <w:tc>
          <w:tcPr>
            <w:tcW w:w="4606" w:type="dxa"/>
          </w:tcPr>
          <w:p w:rsidR="00262078" w:rsidRDefault="00262078" w:rsidP="000C3065">
            <w:pPr>
              <w:rPr>
                <w:sz w:val="24"/>
                <w:szCs w:val="24"/>
              </w:rPr>
            </w:pPr>
            <w:r w:rsidRPr="000C3065">
              <w:rPr>
                <w:sz w:val="24"/>
                <w:szCs w:val="24"/>
              </w:rPr>
              <w:t>Implementation workflow</w:t>
            </w:r>
            <w:r>
              <w:rPr>
                <w:sz w:val="24"/>
                <w:szCs w:val="24"/>
              </w:rPr>
              <w:t xml:space="preserve">      </w:t>
            </w:r>
            <w:r w:rsidRPr="000C3065">
              <w:rPr>
                <w:sz w:val="24"/>
                <w:szCs w:val="24"/>
              </w:rPr>
              <w:t xml:space="preserve"> </w:t>
            </w:r>
            <w:r>
              <w:rPr>
                <w:sz w:val="24"/>
                <w:szCs w:val="24"/>
              </w:rPr>
              <w:t xml:space="preserve">                </w:t>
            </w:r>
          </w:p>
        </w:tc>
        <w:tc>
          <w:tcPr>
            <w:tcW w:w="4606" w:type="dxa"/>
          </w:tcPr>
          <w:p w:rsidR="00262078" w:rsidRDefault="00262078" w:rsidP="000C3065">
            <w:pPr>
              <w:rPr>
                <w:sz w:val="24"/>
                <w:szCs w:val="24"/>
              </w:rPr>
            </w:pPr>
            <w:r w:rsidRPr="000C3065">
              <w:rPr>
                <w:sz w:val="24"/>
                <w:szCs w:val="24"/>
              </w:rPr>
              <w:t>14866 TL</w:t>
            </w:r>
          </w:p>
        </w:tc>
      </w:tr>
      <w:tr w:rsidR="00262078" w:rsidTr="00262078">
        <w:tc>
          <w:tcPr>
            <w:tcW w:w="4606" w:type="dxa"/>
          </w:tcPr>
          <w:p w:rsidR="00262078" w:rsidRDefault="00262078" w:rsidP="000C3065">
            <w:pPr>
              <w:rPr>
                <w:sz w:val="24"/>
                <w:szCs w:val="24"/>
              </w:rPr>
            </w:pPr>
            <w:r w:rsidRPr="000C3065">
              <w:rPr>
                <w:sz w:val="24"/>
                <w:szCs w:val="24"/>
              </w:rPr>
              <w:t xml:space="preserve">Testing workflow </w:t>
            </w:r>
            <w:r>
              <w:rPr>
                <w:sz w:val="24"/>
                <w:szCs w:val="24"/>
              </w:rPr>
              <w:t xml:space="preserve">                                        </w:t>
            </w:r>
          </w:p>
        </w:tc>
        <w:tc>
          <w:tcPr>
            <w:tcW w:w="4606" w:type="dxa"/>
          </w:tcPr>
          <w:p w:rsidR="00262078" w:rsidRDefault="00262078" w:rsidP="000C3065">
            <w:pPr>
              <w:rPr>
                <w:sz w:val="24"/>
                <w:szCs w:val="24"/>
              </w:rPr>
            </w:pPr>
            <w:r w:rsidRPr="000C3065">
              <w:rPr>
                <w:sz w:val="24"/>
                <w:szCs w:val="24"/>
              </w:rPr>
              <w:t>4800 TL</w:t>
            </w:r>
          </w:p>
        </w:tc>
      </w:tr>
      <w:tr w:rsidR="00262078" w:rsidTr="00262078">
        <w:tc>
          <w:tcPr>
            <w:tcW w:w="4606" w:type="dxa"/>
          </w:tcPr>
          <w:p w:rsidR="00262078" w:rsidRDefault="00262078" w:rsidP="000C3065">
            <w:pPr>
              <w:rPr>
                <w:sz w:val="24"/>
                <w:szCs w:val="24"/>
              </w:rPr>
            </w:pPr>
            <w:r w:rsidRPr="002536BC">
              <w:rPr>
                <w:b/>
                <w:bCs/>
                <w:sz w:val="24"/>
                <w:szCs w:val="24"/>
              </w:rPr>
              <w:t>Total</w:t>
            </w:r>
          </w:p>
        </w:tc>
        <w:tc>
          <w:tcPr>
            <w:tcW w:w="4606" w:type="dxa"/>
          </w:tcPr>
          <w:p w:rsidR="00262078" w:rsidRDefault="00262078" w:rsidP="000C3065">
            <w:pPr>
              <w:rPr>
                <w:sz w:val="24"/>
                <w:szCs w:val="24"/>
              </w:rPr>
            </w:pPr>
            <w:r w:rsidRPr="002536BC">
              <w:rPr>
                <w:b/>
                <w:bCs/>
                <w:sz w:val="24"/>
                <w:szCs w:val="24"/>
              </w:rPr>
              <w:t>29376 TL</w:t>
            </w:r>
          </w:p>
        </w:tc>
      </w:tr>
    </w:tbl>
    <w:p w:rsidR="004D1FEB" w:rsidRDefault="000C3065" w:rsidP="007659BD">
      <w:pPr>
        <w:rPr>
          <w:sz w:val="24"/>
          <w:szCs w:val="24"/>
        </w:rPr>
      </w:pPr>
      <w:r>
        <w:rPr>
          <w:sz w:val="24"/>
          <w:szCs w:val="24"/>
        </w:rPr>
        <w:br/>
      </w:r>
    </w:p>
    <w:p w:rsidR="004D1FEB" w:rsidRDefault="004E7BA6" w:rsidP="00FC5605">
      <w:pPr>
        <w:rPr>
          <w:sz w:val="24"/>
          <w:szCs w:val="24"/>
        </w:rPr>
      </w:pPr>
      <w:bookmarkStart w:id="75" w:name="_Toc276462613"/>
      <w:r w:rsidRPr="002D6FD3">
        <w:rPr>
          <w:rStyle w:val="Heading1Char"/>
        </w:rPr>
        <w:t xml:space="preserve">5.3 </w:t>
      </w:r>
      <w:r w:rsidR="004D1FEB" w:rsidRPr="002D6FD3">
        <w:rPr>
          <w:rStyle w:val="Heading1Char"/>
        </w:rPr>
        <w:t>Control Plan</w:t>
      </w:r>
      <w:bookmarkEnd w:id="75"/>
      <w:r w:rsidR="00FC5605">
        <w:rPr>
          <w:b/>
          <w:bCs/>
          <w:sz w:val="32"/>
          <w:szCs w:val="32"/>
        </w:rPr>
        <w:br/>
      </w:r>
      <w:r w:rsidR="00FC5605" w:rsidRPr="00FC5605">
        <w:rPr>
          <w:sz w:val="24"/>
          <w:szCs w:val="24"/>
        </w:rPr>
        <w:t>Any major  changes  that  affect  the milestones  or  the  budget  have  to  be  approved  by  Kapil  and course instructor and documented. No outside quality assurance personnel are  involved. The benefits of having  someone other  than the  individual who  carried  out  the  development  do  the  testing will  be  accomplished  by  each  person testing another person’s work products. Osman will be  responsible  for ensuring  that  the project  is  completed on  time and within budget. This will be accomplished  through  three  to meetings with  team members. At each meeting, Eray and Ferhat will  present  period’s  progress  and  problems, Özge will  present  design  of  next  increment  and Emmar will present test result of old increments. Osman will determine whether they are progressing as expected and whether they are following the specification document and the project management plan. Any major problems faced by the team members will immediately be reported to Osman.</w:t>
      </w:r>
    </w:p>
    <w:p w:rsidR="00EE6AD3" w:rsidRPr="002D6FD3" w:rsidRDefault="00152277" w:rsidP="002D6FD3">
      <w:pPr>
        <w:pStyle w:val="Heading1"/>
        <w:rPr>
          <w:sz w:val="28"/>
          <w:szCs w:val="28"/>
        </w:rPr>
      </w:pPr>
      <w:bookmarkStart w:id="76" w:name="_Toc276462614"/>
      <w:r w:rsidRPr="002D6FD3">
        <w:rPr>
          <w:sz w:val="28"/>
          <w:szCs w:val="28"/>
        </w:rPr>
        <w:t xml:space="preserve">5.3.1 </w:t>
      </w:r>
      <w:r w:rsidR="00D50367" w:rsidRPr="002D6FD3">
        <w:rPr>
          <w:sz w:val="28"/>
          <w:szCs w:val="28"/>
        </w:rPr>
        <w:t>Requirement Control</w:t>
      </w:r>
      <w:bookmarkEnd w:id="76"/>
    </w:p>
    <w:p w:rsidR="005A399E" w:rsidRPr="005C1B71" w:rsidRDefault="005A399E" w:rsidP="00C575EF">
      <w:pPr>
        <w:rPr>
          <w:sz w:val="24"/>
          <w:szCs w:val="24"/>
        </w:rPr>
      </w:pPr>
      <w:r w:rsidRPr="005C1B71">
        <w:rPr>
          <w:sz w:val="24"/>
          <w:szCs w:val="24"/>
        </w:rPr>
        <w:t xml:space="preserve">For this project, we began with the analysis and elicitation of the objectives and constraints of the </w:t>
      </w:r>
      <w:r w:rsidR="005C1B71" w:rsidRPr="005C1B71">
        <w:rPr>
          <w:sz w:val="24"/>
          <w:szCs w:val="24"/>
        </w:rPr>
        <w:t>Enable India company</w:t>
      </w:r>
      <w:r w:rsidRPr="005C1B71">
        <w:rPr>
          <w:sz w:val="24"/>
          <w:szCs w:val="24"/>
        </w:rPr>
        <w:t>.</w:t>
      </w:r>
      <w:r w:rsidR="00F26134" w:rsidRPr="005C1B71">
        <w:rPr>
          <w:sz w:val="24"/>
          <w:szCs w:val="24"/>
        </w:rPr>
        <w:t xml:space="preserve"> </w:t>
      </w:r>
      <w:r w:rsidR="000C7CDF" w:rsidRPr="005C1B71">
        <w:rPr>
          <w:sz w:val="24"/>
          <w:szCs w:val="24"/>
        </w:rPr>
        <w:t xml:space="preserve">The </w:t>
      </w:r>
      <w:r w:rsidR="00F26134" w:rsidRPr="005C1B71">
        <w:rPr>
          <w:sz w:val="24"/>
          <w:szCs w:val="24"/>
        </w:rPr>
        <w:t xml:space="preserve">planning for requirements </w:t>
      </w:r>
      <w:r w:rsidR="000C7CDF" w:rsidRPr="005C1B71">
        <w:rPr>
          <w:sz w:val="24"/>
          <w:szCs w:val="24"/>
        </w:rPr>
        <w:t xml:space="preserve">  are done through this document  and we will use tracebility in requirement management to report  back fulfillment of company, in terms of compliance, completeness, coverage and consistency.</w:t>
      </w:r>
      <w:r w:rsidR="005C1B71" w:rsidRPr="005C1B71">
        <w:rPr>
          <w:sz w:val="24"/>
          <w:szCs w:val="24"/>
        </w:rPr>
        <w:t xml:space="preserve"> Requirement management will done through communication between the project team members </w:t>
      </w:r>
      <w:r w:rsidR="005C1B71">
        <w:rPr>
          <w:sz w:val="24"/>
          <w:szCs w:val="24"/>
        </w:rPr>
        <w:t xml:space="preserve"> </w:t>
      </w:r>
      <w:r w:rsidR="005C1B71" w:rsidRPr="005C1B71">
        <w:rPr>
          <w:sz w:val="24"/>
          <w:szCs w:val="24"/>
        </w:rPr>
        <w:t xml:space="preserve">and </w:t>
      </w:r>
      <w:r w:rsidR="005C1B71" w:rsidRPr="00C575EF">
        <w:rPr>
          <w:sz w:val="24"/>
          <w:szCs w:val="24"/>
        </w:rPr>
        <w:t>Mr. Kapil, and adjustment to requirements changes throughout the client (our instructor).</w:t>
      </w:r>
      <w:r w:rsidR="00C575EF" w:rsidRPr="00C575EF">
        <w:rPr>
          <w:sz w:val="24"/>
          <w:szCs w:val="24"/>
        </w:rPr>
        <w:t xml:space="preserve"> During design, we will compare the results of the design against the requirements document </w:t>
      </w:r>
      <w:r w:rsidR="00C575EF" w:rsidRPr="00C575EF">
        <w:rPr>
          <w:sz w:val="24"/>
          <w:szCs w:val="24"/>
        </w:rPr>
        <w:lastRenderedPageBreak/>
        <w:t>to make sure that work is staying in scope.</w:t>
      </w:r>
      <w:r w:rsidR="00C575EF">
        <w:rPr>
          <w:sz w:val="24"/>
          <w:szCs w:val="24"/>
        </w:rPr>
        <w:t xml:space="preserve"> During </w:t>
      </w:r>
      <w:r w:rsidR="00C575EF" w:rsidRPr="00C575EF">
        <w:rPr>
          <w:sz w:val="24"/>
          <w:szCs w:val="24"/>
        </w:rPr>
        <w:t xml:space="preserve"> the </w:t>
      </w:r>
      <w:r w:rsidR="00C575EF">
        <w:rPr>
          <w:sz w:val="24"/>
          <w:szCs w:val="24"/>
        </w:rPr>
        <w:t xml:space="preserve">implementation </w:t>
      </w:r>
      <w:r w:rsidR="00C575EF" w:rsidRPr="00C575EF">
        <w:rPr>
          <w:sz w:val="24"/>
          <w:szCs w:val="24"/>
        </w:rPr>
        <w:t>and testing</w:t>
      </w:r>
      <w:r w:rsidR="00C575EF">
        <w:rPr>
          <w:sz w:val="24"/>
          <w:szCs w:val="24"/>
        </w:rPr>
        <w:t xml:space="preserve">, we will control whether the </w:t>
      </w:r>
      <w:r w:rsidR="00C575EF" w:rsidRPr="00C575EF">
        <w:rPr>
          <w:sz w:val="24"/>
          <w:szCs w:val="24"/>
        </w:rPr>
        <w:t xml:space="preserve"> work and cost stay within schedule and budget, and that the emerging tool does in fact meet requirements</w:t>
      </w:r>
      <w:r w:rsidR="00C575EF">
        <w:rPr>
          <w:sz w:val="24"/>
          <w:szCs w:val="24"/>
        </w:rPr>
        <w:t xml:space="preserve"> or not. A main tool used in the</w:t>
      </w:r>
      <w:r w:rsidR="00C575EF" w:rsidRPr="00C575EF">
        <w:rPr>
          <w:sz w:val="24"/>
          <w:szCs w:val="24"/>
        </w:rPr>
        <w:t>s</w:t>
      </w:r>
      <w:r w:rsidR="00C575EF">
        <w:rPr>
          <w:sz w:val="24"/>
          <w:szCs w:val="24"/>
        </w:rPr>
        <w:t>e</w:t>
      </w:r>
      <w:r w:rsidR="00C575EF" w:rsidRPr="00C575EF">
        <w:rPr>
          <w:sz w:val="24"/>
          <w:szCs w:val="24"/>
        </w:rPr>
        <w:t xml:space="preserve"> stage</w:t>
      </w:r>
      <w:r w:rsidR="00C575EF">
        <w:rPr>
          <w:sz w:val="24"/>
          <w:szCs w:val="24"/>
        </w:rPr>
        <w:t xml:space="preserve">s are </w:t>
      </w:r>
      <w:r w:rsidR="00C575EF" w:rsidRPr="00C575EF">
        <w:rPr>
          <w:sz w:val="24"/>
          <w:szCs w:val="24"/>
        </w:rPr>
        <w:t xml:space="preserve"> prototype constructi</w:t>
      </w:r>
      <w:r w:rsidR="00C575EF">
        <w:rPr>
          <w:sz w:val="24"/>
          <w:szCs w:val="24"/>
        </w:rPr>
        <w:t xml:space="preserve">on and iterative testing. For our project, </w:t>
      </w:r>
      <w:r w:rsidR="00C575EF" w:rsidRPr="00C575EF">
        <w:rPr>
          <w:sz w:val="24"/>
          <w:szCs w:val="24"/>
        </w:rPr>
        <w:t xml:space="preserve">the user interface </w:t>
      </w:r>
      <w:r w:rsidR="00C575EF">
        <w:rPr>
          <w:sz w:val="24"/>
          <w:szCs w:val="24"/>
        </w:rPr>
        <w:t xml:space="preserve">will </w:t>
      </w:r>
      <w:r w:rsidR="00C575EF" w:rsidRPr="00C575EF">
        <w:rPr>
          <w:sz w:val="24"/>
          <w:szCs w:val="24"/>
        </w:rPr>
        <w:t xml:space="preserve"> be created </w:t>
      </w:r>
      <w:r w:rsidR="00C575EF">
        <w:rPr>
          <w:sz w:val="24"/>
          <w:szCs w:val="24"/>
        </w:rPr>
        <w:t xml:space="preserve">as a draft </w:t>
      </w:r>
      <w:r w:rsidR="00C575EF" w:rsidRPr="00C575EF">
        <w:rPr>
          <w:sz w:val="24"/>
          <w:szCs w:val="24"/>
        </w:rPr>
        <w:t xml:space="preserve"> and tested with potential users while the framework of the software is being built. Results of these tests are recorded in a user interface design guide and handed off to the design team when they are ready to develop the interface. This saves their time and makes their jobs much easier.</w:t>
      </w:r>
    </w:p>
    <w:p w:rsidR="00EE6AD3" w:rsidRDefault="0066490C" w:rsidP="00F01AEA">
      <w:pPr>
        <w:rPr>
          <w:b/>
          <w:bCs/>
          <w:sz w:val="24"/>
          <w:szCs w:val="24"/>
        </w:rPr>
      </w:pPr>
      <w:bookmarkStart w:id="77" w:name="_Toc276462615"/>
      <w:r w:rsidRPr="002D6FD3">
        <w:rPr>
          <w:rStyle w:val="Heading1Char"/>
          <w:sz w:val="28"/>
          <w:szCs w:val="28"/>
        </w:rPr>
        <w:t xml:space="preserve">5.3.2 </w:t>
      </w:r>
      <w:r w:rsidR="00EE6AD3" w:rsidRPr="002D6FD3">
        <w:rPr>
          <w:rStyle w:val="Heading1Char"/>
          <w:sz w:val="28"/>
          <w:szCs w:val="28"/>
        </w:rPr>
        <w:t>Schedule Control</w:t>
      </w:r>
      <w:bookmarkEnd w:id="77"/>
      <w:r w:rsidR="00F01AEA">
        <w:rPr>
          <w:b/>
          <w:bCs/>
          <w:sz w:val="28"/>
          <w:szCs w:val="28"/>
        </w:rPr>
        <w:br/>
      </w:r>
      <w:r w:rsidR="00F01AEA">
        <w:rPr>
          <w:sz w:val="24"/>
          <w:szCs w:val="24"/>
        </w:rPr>
        <w:t>Through the weekly meeting of team members, the progress of the CTVIAT project will b compared with scheduled plan and  to achive  planned progress, some team members will change their current tasks accordingly.</w:t>
      </w:r>
      <w:r w:rsidR="00CE1157">
        <w:rPr>
          <w:sz w:val="24"/>
          <w:szCs w:val="24"/>
        </w:rPr>
        <w:t xml:space="preserve"> Also, feedbacks taken </w:t>
      </w:r>
      <w:r w:rsidR="00AD5A27">
        <w:rPr>
          <w:sz w:val="24"/>
          <w:szCs w:val="24"/>
        </w:rPr>
        <w:t>from Mr. Kapil an</w:t>
      </w:r>
      <w:r w:rsidR="00096C00">
        <w:rPr>
          <w:sz w:val="24"/>
          <w:szCs w:val="24"/>
        </w:rPr>
        <w:t>d the Client   (The I</w:t>
      </w:r>
      <w:r w:rsidR="00CE1157">
        <w:rPr>
          <w:sz w:val="24"/>
          <w:szCs w:val="24"/>
        </w:rPr>
        <w:t>nstructure) will be benefited to to handle the schedule progress.</w:t>
      </w:r>
    </w:p>
    <w:p w:rsidR="003470EC" w:rsidRPr="002D6FD3" w:rsidRDefault="00FE3880" w:rsidP="002D6FD3">
      <w:pPr>
        <w:pStyle w:val="Heading1"/>
        <w:rPr>
          <w:sz w:val="28"/>
          <w:szCs w:val="28"/>
        </w:rPr>
      </w:pPr>
      <w:bookmarkStart w:id="78" w:name="_Toc276462616"/>
      <w:r w:rsidRPr="002D6FD3">
        <w:rPr>
          <w:sz w:val="28"/>
          <w:szCs w:val="28"/>
        </w:rPr>
        <w:t xml:space="preserve">5.3.3 </w:t>
      </w:r>
      <w:r w:rsidR="00EE6AD3" w:rsidRPr="002D6FD3">
        <w:rPr>
          <w:sz w:val="28"/>
          <w:szCs w:val="28"/>
        </w:rPr>
        <w:t>Budget Control</w:t>
      </w:r>
      <w:bookmarkEnd w:id="78"/>
    </w:p>
    <w:p w:rsidR="003470EC" w:rsidRPr="008D5109" w:rsidRDefault="002E7EB1" w:rsidP="008D5109">
      <w:pPr>
        <w:rPr>
          <w:sz w:val="24"/>
          <w:szCs w:val="24"/>
        </w:rPr>
      </w:pPr>
      <w:r w:rsidRPr="008D5109">
        <w:rPr>
          <w:sz w:val="24"/>
          <w:szCs w:val="24"/>
        </w:rPr>
        <w:t>B</w:t>
      </w:r>
      <w:r w:rsidR="003470EC" w:rsidRPr="008D5109">
        <w:rPr>
          <w:sz w:val="24"/>
          <w:szCs w:val="24"/>
        </w:rPr>
        <w:t>udget control is based both on objective data (such as time &amp; costs) and on subjective data (such as estimates of the value of the work in progress)</w:t>
      </w:r>
      <w:r w:rsidRPr="008D5109">
        <w:rPr>
          <w:sz w:val="24"/>
          <w:szCs w:val="24"/>
        </w:rPr>
        <w:t xml:space="preserve">. </w:t>
      </w:r>
      <w:r w:rsidR="00765638" w:rsidRPr="008D5109">
        <w:rPr>
          <w:sz w:val="24"/>
          <w:szCs w:val="24"/>
        </w:rPr>
        <w:t xml:space="preserve"> </w:t>
      </w:r>
      <w:r w:rsidRPr="008D5109">
        <w:rPr>
          <w:sz w:val="24"/>
          <w:szCs w:val="24"/>
        </w:rPr>
        <w:t>In our project,</w:t>
      </w:r>
      <w:r w:rsidR="00765638" w:rsidRPr="008D5109">
        <w:rPr>
          <w:sz w:val="24"/>
          <w:szCs w:val="24"/>
        </w:rPr>
        <w:t xml:space="preserve"> actual budget</w:t>
      </w:r>
      <w:r w:rsidR="00942A59">
        <w:rPr>
          <w:sz w:val="24"/>
          <w:szCs w:val="24"/>
        </w:rPr>
        <w:t xml:space="preserve"> control </w:t>
      </w:r>
      <w:r w:rsidR="00765638" w:rsidRPr="008D5109">
        <w:rPr>
          <w:sz w:val="24"/>
          <w:szCs w:val="24"/>
        </w:rPr>
        <w:t xml:space="preserve"> is based on the time that </w:t>
      </w:r>
      <w:r w:rsidR="00942A59">
        <w:rPr>
          <w:sz w:val="24"/>
          <w:szCs w:val="24"/>
        </w:rPr>
        <w:t xml:space="preserve">the </w:t>
      </w:r>
      <w:r w:rsidR="00765638" w:rsidRPr="008D5109">
        <w:rPr>
          <w:sz w:val="24"/>
          <w:szCs w:val="24"/>
        </w:rPr>
        <w:t>team members spended</w:t>
      </w:r>
      <w:r w:rsidR="008D5109">
        <w:rPr>
          <w:sz w:val="24"/>
          <w:szCs w:val="24"/>
        </w:rPr>
        <w:t xml:space="preserve"> on the project development</w:t>
      </w:r>
      <w:r w:rsidR="00765638" w:rsidRPr="008D5109">
        <w:rPr>
          <w:sz w:val="24"/>
          <w:szCs w:val="24"/>
        </w:rPr>
        <w:t>.</w:t>
      </w:r>
      <w:r w:rsidR="008D5109">
        <w:rPr>
          <w:sz w:val="24"/>
          <w:szCs w:val="24"/>
        </w:rPr>
        <w:t xml:space="preserve"> </w:t>
      </w:r>
      <w:r w:rsidR="00765638" w:rsidRPr="008D5109">
        <w:rPr>
          <w:sz w:val="24"/>
          <w:szCs w:val="24"/>
        </w:rPr>
        <w:t xml:space="preserve"> And the budget estimates will be reviewed and revised at each project milestone and we will compare actual cost to the planned cost and budgeted cost</w:t>
      </w:r>
      <w:r w:rsidR="00942A59">
        <w:rPr>
          <w:sz w:val="24"/>
          <w:szCs w:val="24"/>
        </w:rPr>
        <w:t xml:space="preserve">. </w:t>
      </w:r>
    </w:p>
    <w:p w:rsidR="00831D1A" w:rsidRDefault="00EF2BB6" w:rsidP="00831D1A">
      <w:pPr>
        <w:rPr>
          <w:rStyle w:val="fadewordcontainer"/>
          <w:sz w:val="24"/>
          <w:szCs w:val="24"/>
        </w:rPr>
      </w:pPr>
      <w:bookmarkStart w:id="79" w:name="_Toc276462617"/>
      <w:r w:rsidRPr="002D6FD3">
        <w:rPr>
          <w:rStyle w:val="Heading1Char"/>
          <w:sz w:val="28"/>
          <w:szCs w:val="28"/>
        </w:rPr>
        <w:t xml:space="preserve">5.3.4 </w:t>
      </w:r>
      <w:r w:rsidR="00831D1A" w:rsidRPr="002D6FD3">
        <w:rPr>
          <w:rStyle w:val="Heading1Char"/>
          <w:sz w:val="28"/>
          <w:szCs w:val="28"/>
        </w:rPr>
        <w:t>Quality Control</w:t>
      </w:r>
      <w:bookmarkEnd w:id="79"/>
      <w:r w:rsidR="00831D1A">
        <w:rPr>
          <w:b/>
          <w:bCs/>
          <w:sz w:val="24"/>
          <w:szCs w:val="24"/>
        </w:rPr>
        <w:br/>
      </w:r>
      <w:r w:rsidR="00831D1A" w:rsidRPr="00C01CAA">
        <w:rPr>
          <w:rStyle w:val="fadewordcontainer"/>
          <w:sz w:val="24"/>
          <w:szCs w:val="24"/>
        </w:rPr>
        <w:t>Quality</w:t>
      </w:r>
      <w:r w:rsidR="00831D1A" w:rsidRPr="00C01CAA">
        <w:rPr>
          <w:rStyle w:val="mcontent"/>
          <w:sz w:val="24"/>
          <w:szCs w:val="24"/>
        </w:rPr>
        <w:t xml:space="preserve"> </w:t>
      </w:r>
      <w:r w:rsidR="00831D1A" w:rsidRPr="00C01CAA">
        <w:rPr>
          <w:rStyle w:val="fadewordcontainer"/>
          <w:sz w:val="24"/>
          <w:szCs w:val="24"/>
        </w:rPr>
        <w:t>Control</w:t>
      </w:r>
      <w:r w:rsidR="00831D1A" w:rsidRPr="00C01CAA">
        <w:rPr>
          <w:rStyle w:val="mcontent"/>
          <w:sz w:val="24"/>
          <w:szCs w:val="24"/>
        </w:rPr>
        <w:t xml:space="preserve"> aims to identify whether a  product meets  its specifications or not and to ensure that </w:t>
      </w:r>
      <w:r w:rsidR="00831D1A" w:rsidRPr="00C01CAA">
        <w:rPr>
          <w:sz w:val="24"/>
          <w:szCs w:val="24"/>
          <w:lang w:val="en-US"/>
        </w:rPr>
        <w:t>the results generated by the testing  are correct.</w:t>
      </w:r>
      <w:r w:rsidR="00831D1A" w:rsidRPr="00C01CAA">
        <w:rPr>
          <w:rStyle w:val="mcontent"/>
          <w:sz w:val="24"/>
          <w:szCs w:val="24"/>
        </w:rPr>
        <w:t xml:space="preserve">  For our project “Computer Training  for Visually Impaired Automation Tool”  since customers’ quality requirements are efficiency,reliability, security,etc and project developers quality reqirements are maintainability, reusability ,completing the project on time  within the budget , quality control will be made through the weekly meeting of the team members. During these meetings project manager control whether the project development progressing is continuing and project managament plan is followed as expected or not.  if a problem is identified, such as lateness on project development </w:t>
      </w:r>
      <w:r w:rsidR="00831D1A" w:rsidRPr="00C01CAA">
        <w:rPr>
          <w:rStyle w:val="fadewordcontainer"/>
          <w:sz w:val="24"/>
          <w:szCs w:val="24"/>
        </w:rPr>
        <w:t xml:space="preserve">,insufficient budget etc., the project manager will be responsible to solve this issue with team friends. The quality assurance will be concerned with whether the righ test is carried out and  right results is delivered to right person at the right time or not. Mr. Kapil will be informed at each step of project development and the team will develop the product according to </w:t>
      </w:r>
      <w:r w:rsidR="00831D1A">
        <w:rPr>
          <w:rStyle w:val="fadewordcontainer"/>
          <w:sz w:val="24"/>
          <w:szCs w:val="24"/>
        </w:rPr>
        <w:t>r</w:t>
      </w:r>
      <w:r w:rsidR="00831D1A" w:rsidRPr="00C01CAA">
        <w:rPr>
          <w:rStyle w:val="fadewordcontainer"/>
          <w:sz w:val="24"/>
          <w:szCs w:val="24"/>
        </w:rPr>
        <w:t>eviews with  Mr. Kapil  and feedbacks taken back such that project meets the customers needs. Also quality documentation will be a record of the progress and suppor</w:t>
      </w:r>
      <w:r w:rsidR="00831D1A">
        <w:rPr>
          <w:rStyle w:val="fadewordcontainer"/>
          <w:sz w:val="24"/>
          <w:szCs w:val="24"/>
        </w:rPr>
        <w:t>t continuity of development if the</w:t>
      </w:r>
      <w:r w:rsidR="00831D1A" w:rsidRPr="00C01CAA">
        <w:rPr>
          <w:rStyle w:val="fadewordcontainer"/>
          <w:sz w:val="24"/>
          <w:szCs w:val="24"/>
        </w:rPr>
        <w:t xml:space="preserve"> members of team changes.</w:t>
      </w:r>
      <w:r w:rsidR="00BE3BA5">
        <w:rPr>
          <w:rStyle w:val="fadewordcontainer"/>
          <w:sz w:val="24"/>
          <w:szCs w:val="24"/>
        </w:rPr>
        <w:t xml:space="preserve"> </w:t>
      </w:r>
    </w:p>
    <w:p w:rsidR="007E37D9" w:rsidRPr="002D6FD3" w:rsidRDefault="005D4A8D" w:rsidP="002D6FD3">
      <w:pPr>
        <w:pStyle w:val="Heading1"/>
        <w:rPr>
          <w:sz w:val="28"/>
          <w:szCs w:val="28"/>
        </w:rPr>
      </w:pPr>
      <w:bookmarkStart w:id="80" w:name="_Toc276462618"/>
      <w:r w:rsidRPr="002D6FD3">
        <w:rPr>
          <w:sz w:val="28"/>
          <w:szCs w:val="28"/>
        </w:rPr>
        <w:lastRenderedPageBreak/>
        <w:t xml:space="preserve">5.3.5 </w:t>
      </w:r>
      <w:r w:rsidR="007E37D9" w:rsidRPr="002D6FD3">
        <w:rPr>
          <w:sz w:val="28"/>
          <w:szCs w:val="28"/>
        </w:rPr>
        <w:t>Project Reporting and Communication</w:t>
      </w:r>
      <w:bookmarkEnd w:id="80"/>
    </w:p>
    <w:p w:rsidR="007C3AEB" w:rsidRPr="007828FE" w:rsidRDefault="00D57E5F" w:rsidP="007C3AEB">
      <w:pPr>
        <w:pStyle w:val="doctext"/>
        <w:rPr>
          <w:rFonts w:asciiTheme="minorHAnsi" w:hAnsiTheme="minorHAnsi" w:cstheme="minorHAnsi"/>
        </w:rPr>
      </w:pPr>
      <w:r w:rsidRPr="007828FE">
        <w:rPr>
          <w:rFonts w:asciiTheme="minorHAnsi" w:hAnsiTheme="minorHAnsi" w:cstheme="minorHAnsi"/>
        </w:rPr>
        <w:t>The project manager is the spokesperson for the project, both formally and informally. It is his responsibility to communicate with all stakeholders, including clients(such as the instructor) and Mr Kapil.</w:t>
      </w:r>
      <w:r w:rsidR="007C3AEB" w:rsidRPr="007828FE">
        <w:rPr>
          <w:rFonts w:asciiTheme="minorHAnsi" w:hAnsiTheme="minorHAnsi" w:cstheme="minorHAnsi"/>
        </w:rPr>
        <w:t xml:space="preserve"> </w:t>
      </w:r>
      <w:r w:rsidRPr="007828FE">
        <w:rPr>
          <w:rFonts w:asciiTheme="minorHAnsi" w:hAnsiTheme="minorHAnsi" w:cstheme="minorHAnsi"/>
        </w:rPr>
        <w:t xml:space="preserve">Communications management, the </w:t>
      </w:r>
      <w:bookmarkStart w:id="81" w:name="idd1e116173"/>
      <w:bookmarkEnd w:id="81"/>
      <w:r w:rsidRPr="007828FE">
        <w:rPr>
          <w:rFonts w:asciiTheme="minorHAnsi" w:hAnsiTheme="minorHAnsi" w:cstheme="minorHAnsi"/>
        </w:rPr>
        <w:t xml:space="preserve">application of the concepts of communicating to specific project needs, may be formalized and transformed into a software project management plan. </w:t>
      </w:r>
    </w:p>
    <w:p w:rsidR="00D57E5F" w:rsidRPr="007828FE" w:rsidRDefault="00D57E5F" w:rsidP="007C3AEB">
      <w:pPr>
        <w:pStyle w:val="doctext"/>
        <w:rPr>
          <w:rFonts w:asciiTheme="minorHAnsi" w:hAnsiTheme="minorHAnsi" w:cstheme="minorHAnsi"/>
        </w:rPr>
      </w:pPr>
      <w:r w:rsidRPr="007828FE">
        <w:rPr>
          <w:rFonts w:asciiTheme="minorHAnsi" w:hAnsiTheme="minorHAnsi" w:cstheme="minorHAnsi"/>
        </w:rPr>
        <w:t>Communication can and must occur continuously; reporting may occur on a time frequency such as weekly or semimonthly, or on an event-driven basis, such as upon the completion of a milestone.</w:t>
      </w:r>
    </w:p>
    <w:p w:rsidR="00D57E5F" w:rsidRPr="00D57E5F" w:rsidRDefault="00D57E5F" w:rsidP="00831D1A">
      <w:pPr>
        <w:rPr>
          <w:sz w:val="24"/>
          <w:szCs w:val="24"/>
        </w:rPr>
      </w:pPr>
    </w:p>
    <w:p w:rsidR="00483803" w:rsidRPr="002D6FD3" w:rsidRDefault="00773282" w:rsidP="002D6FD3">
      <w:pPr>
        <w:pStyle w:val="Heading1"/>
        <w:rPr>
          <w:rStyle w:val="fadewordcontainer"/>
        </w:rPr>
      </w:pPr>
      <w:bookmarkStart w:id="82" w:name="_Toc276462619"/>
      <w:r w:rsidRPr="002D6FD3">
        <w:rPr>
          <w:rStyle w:val="fadewordcontainer"/>
        </w:rPr>
        <w:t xml:space="preserve">5.4 </w:t>
      </w:r>
      <w:r w:rsidR="00483803" w:rsidRPr="002D6FD3">
        <w:rPr>
          <w:rStyle w:val="fadewordcontainer"/>
        </w:rPr>
        <w:t>Risk Management</w:t>
      </w:r>
      <w:bookmarkEnd w:id="82"/>
    </w:p>
    <w:p w:rsidR="00483803" w:rsidRDefault="00483803" w:rsidP="00483803">
      <w:pPr>
        <w:rPr>
          <w:rStyle w:val="fadewordcontainer"/>
          <w:sz w:val="24"/>
          <w:szCs w:val="24"/>
        </w:rPr>
      </w:pPr>
      <w:r>
        <w:rPr>
          <w:rStyle w:val="fadewordcontainer"/>
          <w:sz w:val="24"/>
          <w:szCs w:val="24"/>
        </w:rPr>
        <w:t>The possible risk factors that can be faced during project develeopments are as follows:</w:t>
      </w:r>
    </w:p>
    <w:p w:rsidR="00483803" w:rsidRDefault="00483803" w:rsidP="00483803">
      <w:pPr>
        <w:pStyle w:val="ListParagraph"/>
        <w:numPr>
          <w:ilvl w:val="0"/>
          <w:numId w:val="14"/>
        </w:numPr>
        <w:rPr>
          <w:rStyle w:val="fadewordcontainer"/>
          <w:sz w:val="24"/>
          <w:szCs w:val="24"/>
        </w:rPr>
      </w:pPr>
      <w:r>
        <w:rPr>
          <w:rStyle w:val="fadewordcontainer"/>
          <w:sz w:val="24"/>
          <w:szCs w:val="24"/>
        </w:rPr>
        <w:t>The customer, visually impaired, although is familiar with using computers during training, he/she was getting help from a trainee to complete the testing process. when using our product the customer will be alone and use the computer by himself. Therefore our product should have a user-friendly interface.</w:t>
      </w:r>
    </w:p>
    <w:p w:rsidR="00483803" w:rsidRDefault="00483803" w:rsidP="00483803">
      <w:pPr>
        <w:pStyle w:val="ListParagraph"/>
        <w:numPr>
          <w:ilvl w:val="0"/>
          <w:numId w:val="14"/>
        </w:numPr>
        <w:rPr>
          <w:rStyle w:val="fadewordcontainer"/>
          <w:sz w:val="24"/>
          <w:szCs w:val="24"/>
        </w:rPr>
      </w:pPr>
      <w:r>
        <w:rPr>
          <w:rStyle w:val="fadewordcontainer"/>
          <w:sz w:val="24"/>
          <w:szCs w:val="24"/>
        </w:rPr>
        <w:t>The product that we are developing is a software rather than a hardware. During developing the product we will has no chance  to test the product with proper hardware (just use our own computers) . However,</w:t>
      </w:r>
      <w:r w:rsidRPr="005E02EC">
        <w:rPr>
          <w:rStyle w:val="fadewordcontainer"/>
          <w:sz w:val="24"/>
          <w:szCs w:val="24"/>
        </w:rPr>
        <w:t xml:space="preserve"> </w:t>
      </w:r>
      <w:r>
        <w:rPr>
          <w:rStyle w:val="fadewordcontainer"/>
          <w:sz w:val="24"/>
          <w:szCs w:val="24"/>
        </w:rPr>
        <w:t>Visually impaired customer will use the product with a Braille –based tool and there is a risk of hardware failure. The feedbacks taken from Mr. Kapil enable us to decrease the risk of such hardware failures.</w:t>
      </w:r>
    </w:p>
    <w:p w:rsidR="00483803" w:rsidRDefault="00483803" w:rsidP="00483803">
      <w:pPr>
        <w:pStyle w:val="ListParagraph"/>
        <w:numPr>
          <w:ilvl w:val="0"/>
          <w:numId w:val="14"/>
        </w:numPr>
        <w:rPr>
          <w:rStyle w:val="fadewordcontainer"/>
          <w:sz w:val="24"/>
          <w:szCs w:val="24"/>
        </w:rPr>
      </w:pPr>
      <w:r>
        <w:rPr>
          <w:rStyle w:val="fadewordcontainer"/>
          <w:sz w:val="24"/>
          <w:szCs w:val="24"/>
        </w:rPr>
        <w:t>Our product will need storage of some information( such as questions,answers,etc.) and the user should have reach necessary  info as fast as possible during training. These will be handled through careful design and implentation of the product.</w:t>
      </w:r>
    </w:p>
    <w:p w:rsidR="00483803" w:rsidRDefault="00483803" w:rsidP="00483803">
      <w:pPr>
        <w:pStyle w:val="ListParagraph"/>
        <w:numPr>
          <w:ilvl w:val="0"/>
          <w:numId w:val="14"/>
        </w:numPr>
        <w:rPr>
          <w:rStyle w:val="fadewordcontainer"/>
          <w:sz w:val="24"/>
          <w:szCs w:val="24"/>
        </w:rPr>
      </w:pPr>
      <w:r>
        <w:rPr>
          <w:rStyle w:val="fadewordcontainer"/>
          <w:sz w:val="24"/>
          <w:szCs w:val="24"/>
        </w:rPr>
        <w:t>During the development of the project every team members will be assigned a different task of the project and work on that part. During the testing, developers should compile their code together with other team members’ code. There is a risk of incompatiple code parts that leads to failure in testing. During weekly meetings this issues will be covered  and the optimal solutions will be argued to decrease the probability of the risk.</w:t>
      </w:r>
    </w:p>
    <w:p w:rsidR="005C4A8E" w:rsidRPr="002D6FD3" w:rsidRDefault="00111A7B" w:rsidP="002D6FD3">
      <w:pPr>
        <w:pStyle w:val="Heading1"/>
        <w:rPr>
          <w:rStyle w:val="mcontent"/>
        </w:rPr>
      </w:pPr>
      <w:bookmarkStart w:id="83" w:name="_Toc276462620"/>
      <w:r w:rsidRPr="002D6FD3">
        <w:rPr>
          <w:rStyle w:val="mcontent"/>
        </w:rPr>
        <w:t xml:space="preserve">5.5 </w:t>
      </w:r>
      <w:r w:rsidR="005C4A8E" w:rsidRPr="002D6FD3">
        <w:rPr>
          <w:rStyle w:val="mcontent"/>
        </w:rPr>
        <w:t>Project Close-out Plan</w:t>
      </w:r>
      <w:bookmarkEnd w:id="83"/>
    </w:p>
    <w:p w:rsidR="00F94F70" w:rsidRDefault="000906A9" w:rsidP="00EB0AD5">
      <w:pPr>
        <w:rPr>
          <w:rStyle w:val="fadewordcontainer"/>
          <w:sz w:val="24"/>
          <w:szCs w:val="24"/>
        </w:rPr>
      </w:pPr>
      <w:r>
        <w:rPr>
          <w:rStyle w:val="mcontent"/>
          <w:sz w:val="24"/>
          <w:szCs w:val="24"/>
        </w:rPr>
        <w:t>The project cloe-out will take place at the end of the project once all goals, objecives and deliverables have been met.  In our project,</w:t>
      </w:r>
      <w:r w:rsidRPr="000906A9">
        <w:rPr>
          <w:rStyle w:val="fadewordcontainer"/>
          <w:sz w:val="20"/>
          <w:szCs w:val="20"/>
        </w:rPr>
        <w:t xml:space="preserve"> </w:t>
      </w:r>
      <w:r>
        <w:rPr>
          <w:rStyle w:val="fadewordcontainer"/>
          <w:sz w:val="24"/>
          <w:szCs w:val="24"/>
        </w:rPr>
        <w:t>there is no</w:t>
      </w:r>
      <w:r w:rsidR="005C4A8E" w:rsidRPr="00D7644D">
        <w:rPr>
          <w:rStyle w:val="fadewordcontainer"/>
          <w:sz w:val="24"/>
          <w:szCs w:val="24"/>
        </w:rPr>
        <w:t xml:space="preserve"> planning </w:t>
      </w:r>
      <w:r>
        <w:rPr>
          <w:rStyle w:val="fadewordcontainer"/>
          <w:sz w:val="24"/>
          <w:szCs w:val="24"/>
        </w:rPr>
        <w:t xml:space="preserve">for now, </w:t>
      </w:r>
      <w:r w:rsidR="005C4A8E" w:rsidRPr="00D7644D">
        <w:rPr>
          <w:rStyle w:val="fadewordcontainer"/>
          <w:sz w:val="24"/>
          <w:szCs w:val="24"/>
        </w:rPr>
        <w:t>because project cannot be withdrawn must be implemented in every possibility.</w:t>
      </w:r>
    </w:p>
    <w:p w:rsidR="00EF69BF" w:rsidRPr="002D6FD3" w:rsidRDefault="002D6FD3" w:rsidP="002D6FD3">
      <w:pPr>
        <w:pStyle w:val="Heading1"/>
        <w:rPr>
          <w:rStyle w:val="fadewordcontainer"/>
          <w:sz w:val="36"/>
          <w:szCs w:val="36"/>
        </w:rPr>
      </w:pPr>
      <w:bookmarkStart w:id="84" w:name="_Toc276462621"/>
      <w:r>
        <w:rPr>
          <w:rStyle w:val="fadewordcontainer"/>
          <w:sz w:val="36"/>
          <w:szCs w:val="36"/>
        </w:rPr>
        <w:lastRenderedPageBreak/>
        <w:t xml:space="preserve">6. </w:t>
      </w:r>
      <w:r w:rsidR="002547DD" w:rsidRPr="002D6FD3">
        <w:rPr>
          <w:rStyle w:val="fadewordcontainer"/>
          <w:sz w:val="36"/>
          <w:szCs w:val="36"/>
        </w:rPr>
        <w:t>TECHNICAL PROCESS PLANS</w:t>
      </w:r>
      <w:bookmarkEnd w:id="84"/>
    </w:p>
    <w:p w:rsidR="00EF69BF" w:rsidRDefault="0001428B" w:rsidP="00C24035">
      <w:bookmarkStart w:id="85" w:name="_Toc276462622"/>
      <w:r w:rsidRPr="002D6FD3">
        <w:rPr>
          <w:rStyle w:val="Heading1Char"/>
        </w:rPr>
        <w:t xml:space="preserve">6.1 </w:t>
      </w:r>
      <w:r w:rsidR="00C24035" w:rsidRPr="002D6FD3">
        <w:rPr>
          <w:rStyle w:val="Heading1Char"/>
        </w:rPr>
        <w:t>Process Model</w:t>
      </w:r>
      <w:bookmarkEnd w:id="85"/>
      <w:r w:rsidR="00C24035">
        <w:rPr>
          <w:rStyle w:val="fadewordcontainer"/>
          <w:b/>
          <w:bCs/>
          <w:sz w:val="32"/>
          <w:szCs w:val="32"/>
        </w:rPr>
        <w:br/>
      </w:r>
      <w:r w:rsidR="00C24035" w:rsidRPr="00C24035">
        <w:rPr>
          <w:rStyle w:val="fadewordcontainer"/>
          <w:sz w:val="24"/>
          <w:szCs w:val="24"/>
        </w:rPr>
        <w:t xml:space="preserve">The Extreme Programming will be used, because </w:t>
      </w:r>
      <w:r w:rsidR="00C24035" w:rsidRPr="00C24035">
        <w:t xml:space="preserve">it advocates frequent "releases" in short development cycles which is intended to improve productivity and introduce checkpoints where new customer requirements can be adopted.Also, it includes  programming </w:t>
      </w:r>
      <w:hyperlink r:id="rId9" w:tooltip="Pair programming" w:history="1">
        <w:r w:rsidR="00C24035" w:rsidRPr="00C24035">
          <w:rPr>
            <w:rStyle w:val="Hyperlink"/>
            <w:color w:val="auto"/>
            <w:u w:val="none"/>
          </w:rPr>
          <w:t>in pairs</w:t>
        </w:r>
      </w:hyperlink>
      <w:r w:rsidR="00C24035" w:rsidRPr="00C24035">
        <w:t xml:space="preserve"> or doing extensive </w:t>
      </w:r>
      <w:hyperlink r:id="rId10" w:tooltip="Code review" w:history="1">
        <w:r w:rsidR="00C24035" w:rsidRPr="00C24035">
          <w:rPr>
            <w:rStyle w:val="Hyperlink"/>
            <w:color w:val="auto"/>
            <w:u w:val="none"/>
          </w:rPr>
          <w:t>code review</w:t>
        </w:r>
      </w:hyperlink>
      <w:r w:rsidR="00C24035" w:rsidRPr="00C24035">
        <w:t xml:space="preserve">, </w:t>
      </w:r>
      <w:hyperlink r:id="rId11" w:tooltip="Unit testing" w:history="1">
        <w:r w:rsidR="00C24035" w:rsidRPr="00C24035">
          <w:rPr>
            <w:rStyle w:val="Hyperlink"/>
            <w:color w:val="auto"/>
            <w:u w:val="none"/>
          </w:rPr>
          <w:t>unit testing</w:t>
        </w:r>
      </w:hyperlink>
      <w:r w:rsidR="00C24035" w:rsidRPr="00C24035">
        <w:t xml:space="preserve"> of all code, avoiding programming of features until they are actually needed, a flat management structure, simplicity and clarity in code, expecting changes in the customer's requirements as time passes and the problem is better understood.</w:t>
      </w:r>
    </w:p>
    <w:p w:rsidR="004A3BE3" w:rsidRPr="003E7640" w:rsidRDefault="00160101" w:rsidP="003E7640">
      <w:pPr>
        <w:pStyle w:val="Heading1"/>
        <w:rPr>
          <w:rStyle w:val="fadewordcontainer"/>
        </w:rPr>
      </w:pPr>
      <w:bookmarkStart w:id="86" w:name="_Toc276462623"/>
      <w:r w:rsidRPr="003E7640">
        <w:rPr>
          <w:rStyle w:val="fadewordcontainer"/>
        </w:rPr>
        <w:t xml:space="preserve">6.2 </w:t>
      </w:r>
      <w:r w:rsidR="004A3BE3" w:rsidRPr="003E7640">
        <w:rPr>
          <w:rStyle w:val="fadewordcontainer"/>
        </w:rPr>
        <w:t>Methods, Tools and Techniques</w:t>
      </w:r>
      <w:bookmarkEnd w:id="86"/>
    </w:p>
    <w:p w:rsidR="004A3BE3" w:rsidRDefault="004A3BE3" w:rsidP="004A3BE3">
      <w:pPr>
        <w:rPr>
          <w:rStyle w:val="fadewordcontainer"/>
          <w:sz w:val="24"/>
          <w:szCs w:val="24"/>
        </w:rPr>
      </w:pPr>
      <w:r w:rsidRPr="004A3BE3">
        <w:rPr>
          <w:rStyle w:val="fadewordcontainer"/>
          <w:sz w:val="24"/>
          <w:szCs w:val="24"/>
        </w:rPr>
        <w:t>The workflows will be performed  in  junction with  the Extreme Programming. The product will be implemented in C#</w:t>
      </w:r>
      <w:r>
        <w:rPr>
          <w:rStyle w:val="fadewordcontainer"/>
          <w:sz w:val="24"/>
          <w:szCs w:val="24"/>
        </w:rPr>
        <w:t xml:space="preserve"> by using Microsoft Visual Ultimade.</w:t>
      </w:r>
      <w:r w:rsidR="00E51DA8">
        <w:rPr>
          <w:rStyle w:val="fadewordcontainer"/>
          <w:sz w:val="24"/>
          <w:szCs w:val="24"/>
        </w:rPr>
        <w:t xml:space="preserve"> The tools that will be used during project develpment can be listed as:</w:t>
      </w:r>
    </w:p>
    <w:tbl>
      <w:tblPr>
        <w:tblStyle w:val="TableGrid"/>
        <w:tblW w:w="0" w:type="auto"/>
        <w:tblLook w:val="04A0"/>
      </w:tblPr>
      <w:tblGrid>
        <w:gridCol w:w="2376"/>
        <w:gridCol w:w="6836"/>
      </w:tblGrid>
      <w:tr w:rsidR="009D396E" w:rsidTr="000B5DA0">
        <w:tc>
          <w:tcPr>
            <w:tcW w:w="2376" w:type="dxa"/>
          </w:tcPr>
          <w:p w:rsidR="009D396E" w:rsidRDefault="009D396E" w:rsidP="000B5DA0">
            <w:pPr>
              <w:rPr>
                <w:sz w:val="24"/>
                <w:szCs w:val="24"/>
              </w:rPr>
            </w:pPr>
            <w:r>
              <w:rPr>
                <w:sz w:val="24"/>
                <w:szCs w:val="24"/>
              </w:rPr>
              <w:t>Language</w:t>
            </w:r>
          </w:p>
        </w:tc>
        <w:tc>
          <w:tcPr>
            <w:tcW w:w="6836" w:type="dxa"/>
          </w:tcPr>
          <w:p w:rsidR="009D396E" w:rsidRDefault="009D396E" w:rsidP="000B5DA0">
            <w:pPr>
              <w:rPr>
                <w:sz w:val="24"/>
                <w:szCs w:val="24"/>
              </w:rPr>
            </w:pPr>
            <w:r>
              <w:rPr>
                <w:sz w:val="24"/>
                <w:szCs w:val="24"/>
              </w:rPr>
              <w:t>C#</w:t>
            </w:r>
          </w:p>
        </w:tc>
      </w:tr>
      <w:tr w:rsidR="009D396E" w:rsidTr="000B5DA0">
        <w:tc>
          <w:tcPr>
            <w:tcW w:w="2376" w:type="dxa"/>
          </w:tcPr>
          <w:p w:rsidR="009D396E" w:rsidRDefault="009D396E" w:rsidP="000B5DA0">
            <w:pPr>
              <w:rPr>
                <w:sz w:val="24"/>
                <w:szCs w:val="24"/>
              </w:rPr>
            </w:pPr>
            <w:r>
              <w:rPr>
                <w:sz w:val="24"/>
                <w:szCs w:val="24"/>
              </w:rPr>
              <w:t>API</w:t>
            </w:r>
          </w:p>
        </w:tc>
        <w:tc>
          <w:tcPr>
            <w:tcW w:w="6836" w:type="dxa"/>
          </w:tcPr>
          <w:p w:rsidR="009D396E" w:rsidRDefault="009D396E" w:rsidP="000B5DA0">
            <w:pPr>
              <w:rPr>
                <w:sz w:val="24"/>
                <w:szCs w:val="24"/>
              </w:rPr>
            </w:pPr>
            <w:r w:rsidRPr="008F7FC1">
              <w:rPr>
                <w:sz w:val="24"/>
                <w:szCs w:val="24"/>
              </w:rPr>
              <w:t>.NET4, WinAPI, Office, IE and JAWS APIs</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IDE</w:t>
            </w:r>
          </w:p>
        </w:tc>
        <w:tc>
          <w:tcPr>
            <w:tcW w:w="6836" w:type="dxa"/>
          </w:tcPr>
          <w:p w:rsidR="009D396E" w:rsidRDefault="009D396E" w:rsidP="000B5DA0">
            <w:pPr>
              <w:rPr>
                <w:sz w:val="24"/>
                <w:szCs w:val="24"/>
              </w:rPr>
            </w:pPr>
            <w:r w:rsidRPr="008F7FC1">
              <w:rPr>
                <w:sz w:val="24"/>
                <w:szCs w:val="24"/>
              </w:rPr>
              <w:t>Visual Studio Ultimate</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Database</w:t>
            </w:r>
          </w:p>
        </w:tc>
        <w:tc>
          <w:tcPr>
            <w:tcW w:w="6836" w:type="dxa"/>
          </w:tcPr>
          <w:p w:rsidR="009D396E" w:rsidRDefault="009D396E" w:rsidP="000B5DA0">
            <w:pPr>
              <w:rPr>
                <w:sz w:val="24"/>
                <w:szCs w:val="24"/>
              </w:rPr>
            </w:pPr>
            <w:r>
              <w:rPr>
                <w:sz w:val="24"/>
                <w:szCs w:val="24"/>
              </w:rPr>
              <w:t>Microsoft SQL Server</w:t>
            </w:r>
          </w:p>
        </w:tc>
      </w:tr>
      <w:tr w:rsidR="009D396E" w:rsidTr="000B5DA0">
        <w:tc>
          <w:tcPr>
            <w:tcW w:w="2376" w:type="dxa"/>
          </w:tcPr>
          <w:p w:rsidR="009D396E" w:rsidRDefault="009D396E" w:rsidP="000B5DA0">
            <w:pPr>
              <w:rPr>
                <w:sz w:val="24"/>
                <w:szCs w:val="24"/>
              </w:rPr>
            </w:pPr>
            <w:r>
              <w:rPr>
                <w:sz w:val="24"/>
                <w:szCs w:val="24"/>
              </w:rPr>
              <w:t>SVN</w:t>
            </w:r>
          </w:p>
        </w:tc>
        <w:tc>
          <w:tcPr>
            <w:tcW w:w="6836" w:type="dxa"/>
          </w:tcPr>
          <w:p w:rsidR="009D396E" w:rsidRDefault="009D396E" w:rsidP="000B5DA0">
            <w:pPr>
              <w:rPr>
                <w:sz w:val="24"/>
                <w:szCs w:val="24"/>
              </w:rPr>
            </w:pPr>
            <w:r w:rsidRPr="008F7FC1">
              <w:rPr>
                <w:sz w:val="24"/>
                <w:szCs w:val="24"/>
              </w:rPr>
              <w:t>TortoiseSVN</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Unit Testing</w:t>
            </w:r>
          </w:p>
        </w:tc>
        <w:tc>
          <w:tcPr>
            <w:tcW w:w="6836" w:type="dxa"/>
          </w:tcPr>
          <w:p w:rsidR="009D396E" w:rsidRDefault="009D396E" w:rsidP="000B5DA0">
            <w:pPr>
              <w:rPr>
                <w:sz w:val="24"/>
                <w:szCs w:val="24"/>
              </w:rPr>
            </w:pPr>
            <w:r w:rsidRPr="008F7FC1">
              <w:rPr>
                <w:sz w:val="24"/>
                <w:szCs w:val="24"/>
              </w:rPr>
              <w:t>NUnit and NUnitCop(C# version of JUnit )</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System Testing</w:t>
            </w:r>
          </w:p>
        </w:tc>
        <w:tc>
          <w:tcPr>
            <w:tcW w:w="6836" w:type="dxa"/>
          </w:tcPr>
          <w:p w:rsidR="009D396E" w:rsidRDefault="009D396E" w:rsidP="000B5DA0">
            <w:pPr>
              <w:rPr>
                <w:sz w:val="24"/>
                <w:szCs w:val="24"/>
              </w:rPr>
            </w:pPr>
            <w:r w:rsidRPr="008F7FC1">
              <w:rPr>
                <w:sz w:val="24"/>
                <w:szCs w:val="24"/>
              </w:rPr>
              <w:t>Systin(C# version of Systir)</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Logger</w:t>
            </w:r>
          </w:p>
        </w:tc>
        <w:tc>
          <w:tcPr>
            <w:tcW w:w="6836" w:type="dxa"/>
          </w:tcPr>
          <w:p w:rsidR="009D396E" w:rsidRPr="008F7FC1" w:rsidRDefault="009D396E" w:rsidP="000B5DA0">
            <w:pPr>
              <w:rPr>
                <w:sz w:val="24"/>
                <w:szCs w:val="24"/>
              </w:rPr>
            </w:pPr>
            <w:r w:rsidRPr="008F7FC1">
              <w:rPr>
                <w:sz w:val="24"/>
                <w:szCs w:val="24"/>
              </w:rPr>
              <w:t>Log4net from Apache</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Search</w:t>
            </w:r>
          </w:p>
        </w:tc>
        <w:tc>
          <w:tcPr>
            <w:tcW w:w="6836" w:type="dxa"/>
          </w:tcPr>
          <w:p w:rsidR="009D396E" w:rsidRPr="008F7FC1" w:rsidRDefault="009D396E" w:rsidP="000B5DA0">
            <w:pPr>
              <w:rPr>
                <w:sz w:val="24"/>
                <w:szCs w:val="24"/>
              </w:rPr>
            </w:pPr>
            <w:r w:rsidRPr="008F7FC1">
              <w:rPr>
                <w:sz w:val="24"/>
                <w:szCs w:val="24"/>
              </w:rPr>
              <w:t>http://www.google.com/microsoft.html</w:t>
            </w:r>
          </w:p>
        </w:tc>
      </w:tr>
      <w:tr w:rsidR="009D396E" w:rsidTr="000B5DA0">
        <w:tc>
          <w:tcPr>
            <w:tcW w:w="2376" w:type="dxa"/>
          </w:tcPr>
          <w:p w:rsidR="009D396E" w:rsidRDefault="009D396E" w:rsidP="000B5DA0">
            <w:pPr>
              <w:rPr>
                <w:sz w:val="24"/>
                <w:szCs w:val="24"/>
              </w:rPr>
            </w:pPr>
            <w:r>
              <w:rPr>
                <w:sz w:val="24"/>
                <w:szCs w:val="24"/>
              </w:rPr>
              <w:t>GUI</w:t>
            </w:r>
          </w:p>
        </w:tc>
        <w:tc>
          <w:tcPr>
            <w:tcW w:w="6836" w:type="dxa"/>
          </w:tcPr>
          <w:p w:rsidR="009D396E" w:rsidRPr="008F7FC1" w:rsidRDefault="009D396E" w:rsidP="000B5DA0">
            <w:pPr>
              <w:rPr>
                <w:sz w:val="24"/>
                <w:szCs w:val="24"/>
              </w:rPr>
            </w:pPr>
            <w:r w:rsidRPr="008F7FC1">
              <w:rPr>
                <w:sz w:val="24"/>
                <w:szCs w:val="24"/>
              </w:rPr>
              <w:t>Windows Presentation Foundation(WPF) DirectX</w:t>
            </w:r>
            <w:r w:rsidRPr="008F7FC1">
              <w:rPr>
                <w:sz w:val="24"/>
                <w:szCs w:val="24"/>
                <w:lang w:val="en-US"/>
              </w:rPr>
              <w:t xml:space="preserve"> </w:t>
            </w:r>
          </w:p>
        </w:tc>
      </w:tr>
    </w:tbl>
    <w:p w:rsidR="009D396E" w:rsidRDefault="009D396E" w:rsidP="004A3BE3">
      <w:pPr>
        <w:rPr>
          <w:rStyle w:val="fadewordcontainer"/>
          <w:sz w:val="24"/>
          <w:szCs w:val="24"/>
        </w:rPr>
      </w:pPr>
    </w:p>
    <w:p w:rsidR="00593A85" w:rsidRPr="003E7640" w:rsidRDefault="00593A85" w:rsidP="003E7640">
      <w:pPr>
        <w:pStyle w:val="Heading1"/>
        <w:rPr>
          <w:rStyle w:val="fadewordcontainer"/>
          <w:szCs w:val="28"/>
        </w:rPr>
      </w:pPr>
      <w:r w:rsidRPr="003E7640">
        <w:rPr>
          <w:rStyle w:val="fadewordcontainer"/>
          <w:szCs w:val="28"/>
        </w:rPr>
        <w:t xml:space="preserve"> </w:t>
      </w:r>
      <w:bookmarkStart w:id="87" w:name="_Toc276462624"/>
      <w:r w:rsidR="00632D59" w:rsidRPr="003E7640">
        <w:rPr>
          <w:rStyle w:val="fadewordcontainer"/>
          <w:szCs w:val="28"/>
        </w:rPr>
        <w:t xml:space="preserve">6.3 </w:t>
      </w:r>
      <w:r w:rsidRPr="003E7640">
        <w:rPr>
          <w:rStyle w:val="fadewordcontainer"/>
          <w:szCs w:val="28"/>
        </w:rPr>
        <w:t xml:space="preserve"> </w:t>
      </w:r>
      <w:r w:rsidRPr="003E7640">
        <w:rPr>
          <w:rStyle w:val="fadewordcontainer"/>
        </w:rPr>
        <w:t>Infrastructure Plan</w:t>
      </w:r>
      <w:bookmarkEnd w:id="87"/>
    </w:p>
    <w:p w:rsidR="00593A85" w:rsidRDefault="004F798C" w:rsidP="004A3BE3">
      <w:pPr>
        <w:rPr>
          <w:rStyle w:val="fadewordcontainer"/>
          <w:sz w:val="24"/>
          <w:szCs w:val="24"/>
        </w:rPr>
      </w:pPr>
      <w:r w:rsidRPr="004F798C">
        <w:rPr>
          <w:rStyle w:val="fadewordcontainer"/>
          <w:sz w:val="24"/>
          <w:szCs w:val="24"/>
        </w:rPr>
        <w:t>The product will be developed using .NET 4.0 running on Windows 7 on a personal computer.</w:t>
      </w:r>
    </w:p>
    <w:p w:rsidR="00A877E2" w:rsidRPr="003E7640" w:rsidRDefault="00D27B7D" w:rsidP="003E7640">
      <w:pPr>
        <w:pStyle w:val="Heading1"/>
        <w:rPr>
          <w:rStyle w:val="fadewordcontainer"/>
        </w:rPr>
      </w:pPr>
      <w:bookmarkStart w:id="88" w:name="_Toc276462625"/>
      <w:r w:rsidRPr="003E7640">
        <w:rPr>
          <w:rStyle w:val="fadewordcontainer"/>
        </w:rPr>
        <w:t xml:space="preserve">6.4 </w:t>
      </w:r>
      <w:r w:rsidR="00A877E2" w:rsidRPr="003E7640">
        <w:rPr>
          <w:rStyle w:val="fadewordcontainer"/>
        </w:rPr>
        <w:t>Product Acceptance Plan</w:t>
      </w:r>
      <w:bookmarkEnd w:id="88"/>
    </w:p>
    <w:p w:rsidR="00A877E2" w:rsidRPr="00A877E2" w:rsidRDefault="00D42A2A" w:rsidP="009A4FAF">
      <w:pPr>
        <w:rPr>
          <w:rStyle w:val="fadewordcontainer"/>
          <w:sz w:val="24"/>
          <w:szCs w:val="24"/>
        </w:rPr>
      </w:pPr>
      <w:r w:rsidRPr="00D42A2A">
        <w:rPr>
          <w:rStyle w:val="fadewordcontainer"/>
          <w:sz w:val="24"/>
          <w:szCs w:val="24"/>
        </w:rPr>
        <w:t xml:space="preserve">Acceptance  of  the  product  by  our  client  will  be  achieved  by  an  automation  tool  that  satisfies perfectly all requirements </w:t>
      </w:r>
      <w:r w:rsidR="00195A97">
        <w:rPr>
          <w:rStyle w:val="fadewordcontainer"/>
          <w:sz w:val="24"/>
          <w:szCs w:val="24"/>
        </w:rPr>
        <w:t xml:space="preserve"> that are presented on RAD document</w:t>
      </w:r>
      <w:r w:rsidR="00C074FB">
        <w:rPr>
          <w:rStyle w:val="fadewordcontainer"/>
          <w:sz w:val="24"/>
          <w:szCs w:val="24"/>
        </w:rPr>
        <w:t>,</w:t>
      </w:r>
      <w:r w:rsidR="00195A97">
        <w:rPr>
          <w:rStyle w:val="fadewordcontainer"/>
          <w:sz w:val="24"/>
          <w:szCs w:val="24"/>
        </w:rPr>
        <w:t xml:space="preserve"> </w:t>
      </w:r>
      <w:r w:rsidR="009A4FAF">
        <w:rPr>
          <w:rStyle w:val="fadewordcontainer"/>
          <w:sz w:val="24"/>
          <w:szCs w:val="24"/>
        </w:rPr>
        <w:t>before the deadline</w:t>
      </w:r>
      <w:r w:rsidRPr="00D42A2A">
        <w:rPr>
          <w:rStyle w:val="fadewordcontainer"/>
          <w:sz w:val="24"/>
          <w:szCs w:val="24"/>
        </w:rPr>
        <w:t>.</w:t>
      </w:r>
    </w:p>
    <w:p w:rsidR="00593A85" w:rsidRDefault="00593A85" w:rsidP="004A3BE3">
      <w:pPr>
        <w:rPr>
          <w:rStyle w:val="fadewordcontainer"/>
          <w:sz w:val="28"/>
          <w:szCs w:val="28"/>
        </w:rPr>
      </w:pPr>
    </w:p>
    <w:p w:rsidR="000F5AED" w:rsidRPr="003C4019" w:rsidRDefault="00816968" w:rsidP="004A3BE3">
      <w:pPr>
        <w:rPr>
          <w:rStyle w:val="fadewordcontainer"/>
          <w:sz w:val="28"/>
          <w:szCs w:val="28"/>
        </w:rPr>
      </w:pPr>
      <w:r>
        <w:rPr>
          <w:rStyle w:val="fadewordcontainer"/>
          <w:sz w:val="28"/>
          <w:szCs w:val="28"/>
        </w:rPr>
        <w:br/>
      </w:r>
    </w:p>
    <w:p w:rsidR="001F2A8C" w:rsidRPr="002D6FD3" w:rsidRDefault="002D6FD3" w:rsidP="002D6FD3">
      <w:pPr>
        <w:pStyle w:val="Heading1"/>
        <w:rPr>
          <w:rStyle w:val="fadewordcontainer"/>
          <w:sz w:val="36"/>
          <w:szCs w:val="36"/>
        </w:rPr>
      </w:pPr>
      <w:bookmarkStart w:id="89" w:name="_Toc276462626"/>
      <w:r>
        <w:rPr>
          <w:rStyle w:val="fadewordcontainer"/>
          <w:sz w:val="36"/>
          <w:szCs w:val="36"/>
        </w:rPr>
        <w:lastRenderedPageBreak/>
        <w:t xml:space="preserve">7. </w:t>
      </w:r>
      <w:r w:rsidR="003C4019" w:rsidRPr="002D6FD3">
        <w:rPr>
          <w:rStyle w:val="fadewordcontainer"/>
          <w:sz w:val="36"/>
          <w:szCs w:val="36"/>
        </w:rPr>
        <w:t>SUPPORTING PROCESS PLANS</w:t>
      </w:r>
      <w:bookmarkEnd w:id="89"/>
    </w:p>
    <w:p w:rsidR="006525E2" w:rsidRPr="002D6FD3" w:rsidRDefault="00A04BAB" w:rsidP="002D6FD3">
      <w:pPr>
        <w:pStyle w:val="Heading1"/>
        <w:rPr>
          <w:rStyle w:val="fadewordcontainer"/>
        </w:rPr>
      </w:pPr>
      <w:bookmarkStart w:id="90" w:name="_Toc276462627"/>
      <w:r w:rsidRPr="002D6FD3">
        <w:rPr>
          <w:rStyle w:val="fadewordcontainer"/>
        </w:rPr>
        <w:t xml:space="preserve">7.1 </w:t>
      </w:r>
      <w:r w:rsidR="00416779" w:rsidRPr="002D6FD3">
        <w:rPr>
          <w:rStyle w:val="fadewordcontainer"/>
        </w:rPr>
        <w:t>Configuration Management Plan</w:t>
      </w:r>
      <w:bookmarkEnd w:id="90"/>
    </w:p>
    <w:p w:rsidR="004149B2" w:rsidRDefault="004149B2" w:rsidP="004149B2">
      <w:pPr>
        <w:rPr>
          <w:rStyle w:val="fadewordcontainer"/>
          <w:sz w:val="24"/>
          <w:szCs w:val="24"/>
        </w:rPr>
      </w:pPr>
      <w:r w:rsidRPr="004149B2">
        <w:rPr>
          <w:rStyle w:val="fadewordcontainer"/>
          <w:sz w:val="24"/>
          <w:szCs w:val="24"/>
        </w:rPr>
        <w:t>New versions of software systems are created as they change: For different machines/OS; Offering different  functionality;  Tailored  for  particular  user  requirements.  Configuration Management  aims  to control  the  costs and effort  involved  in making changes  to a  system.  In CTVIAT project  configurations may be about  the addition of  the new  types of questions all products of  the software process namely specifications, designs, programs, test data and user manual have to be managed with an international standard such as IEEE standard for CM. However, in case of a database arrangement all products of the software process do not have to be managed.</w:t>
      </w:r>
    </w:p>
    <w:p w:rsidR="00334C63" w:rsidRPr="002D6FD3" w:rsidRDefault="00BE4EAE" w:rsidP="002D6FD3">
      <w:pPr>
        <w:pStyle w:val="Heading1"/>
        <w:rPr>
          <w:rStyle w:val="fadewordcontainer"/>
        </w:rPr>
      </w:pPr>
      <w:bookmarkStart w:id="91" w:name="_Toc276462628"/>
      <w:r w:rsidRPr="002D6FD3">
        <w:rPr>
          <w:rStyle w:val="fadewordcontainer"/>
        </w:rPr>
        <w:t xml:space="preserve">7.2 </w:t>
      </w:r>
      <w:r w:rsidR="00334C63" w:rsidRPr="002D6FD3">
        <w:rPr>
          <w:rStyle w:val="fadewordcontainer"/>
        </w:rPr>
        <w:t>Testing Plan</w:t>
      </w:r>
      <w:bookmarkEnd w:id="91"/>
    </w:p>
    <w:p w:rsidR="001A242F" w:rsidRDefault="00334C63" w:rsidP="00334C63">
      <w:pPr>
        <w:rPr>
          <w:rStyle w:val="fadewordcontainer"/>
          <w:sz w:val="24"/>
          <w:szCs w:val="24"/>
        </w:rPr>
      </w:pPr>
      <w:r w:rsidRPr="00334C63">
        <w:rPr>
          <w:rStyle w:val="fadewordcontainer"/>
          <w:sz w:val="24"/>
          <w:szCs w:val="24"/>
        </w:rPr>
        <w:t xml:space="preserve">The  testing workflow  of  the  Extreme  Programming will  be  performed. </w:t>
      </w:r>
      <w:r w:rsidR="00492FFE">
        <w:rPr>
          <w:rStyle w:val="fadewordcontainer"/>
          <w:sz w:val="24"/>
          <w:szCs w:val="24"/>
        </w:rPr>
        <w:t>as the new code implemented  unit tests will be performed. Since in our project, every team member will be assigned to every task to gain experience in every branch, we will going to take unit tests as follow: when one team member implemented a part of code another member will test his/her code and vice versa. Thus, every member will tale part in testing process, mainly Özge and Emmar.</w:t>
      </w:r>
    </w:p>
    <w:p w:rsidR="00334C63" w:rsidRPr="002D6FD3" w:rsidRDefault="00097E32" w:rsidP="002D6FD3">
      <w:pPr>
        <w:pStyle w:val="Heading1"/>
        <w:rPr>
          <w:rStyle w:val="fadewordcontainer"/>
        </w:rPr>
      </w:pPr>
      <w:bookmarkStart w:id="92" w:name="_Toc276462629"/>
      <w:r w:rsidRPr="002D6FD3">
        <w:rPr>
          <w:rStyle w:val="fadewordcontainer"/>
        </w:rPr>
        <w:t xml:space="preserve">7.3 </w:t>
      </w:r>
      <w:r w:rsidR="001A242F" w:rsidRPr="002D6FD3">
        <w:rPr>
          <w:rStyle w:val="fadewordcontainer"/>
        </w:rPr>
        <w:t>Documentation Plan</w:t>
      </w:r>
      <w:bookmarkEnd w:id="92"/>
      <w:r w:rsidR="001A242F" w:rsidRPr="002D6FD3">
        <w:rPr>
          <w:rStyle w:val="fadewordcontainer"/>
        </w:rPr>
        <w:t xml:space="preserve"> </w:t>
      </w:r>
      <w:r w:rsidR="00334C63" w:rsidRPr="002D6FD3">
        <w:rPr>
          <w:rStyle w:val="fadewordcontainer"/>
        </w:rPr>
        <w:t xml:space="preserve"> </w:t>
      </w:r>
    </w:p>
    <w:p w:rsidR="001A242F" w:rsidRDefault="001A242F" w:rsidP="001A242F">
      <w:pPr>
        <w:rPr>
          <w:rStyle w:val="fadewordcontainer"/>
          <w:sz w:val="24"/>
          <w:szCs w:val="24"/>
        </w:rPr>
      </w:pPr>
      <w:r w:rsidRPr="001A242F">
        <w:rPr>
          <w:rStyle w:val="fadewordcontainer"/>
          <w:sz w:val="24"/>
          <w:szCs w:val="24"/>
        </w:rPr>
        <w:t>Documentation  will  be  produced  as  specified  in  the  Extreme  Programming,  SCORE  and  course requirements.  Moreover,  task  assignment  is  balanced  so  is  implementation  phase  because  each member will participate in implementation and document what s</w:t>
      </w:r>
      <w:r>
        <w:rPr>
          <w:rStyle w:val="fadewordcontainer"/>
          <w:sz w:val="24"/>
          <w:szCs w:val="24"/>
        </w:rPr>
        <w:t>/</w:t>
      </w:r>
      <w:r w:rsidRPr="001A242F">
        <w:rPr>
          <w:rStyle w:val="fadewordcontainer"/>
          <w:sz w:val="24"/>
          <w:szCs w:val="24"/>
        </w:rPr>
        <w:t>he implemented.</w:t>
      </w:r>
    </w:p>
    <w:p w:rsidR="006C2472" w:rsidRPr="002D6FD3" w:rsidRDefault="00FD2721" w:rsidP="002D6FD3">
      <w:pPr>
        <w:pStyle w:val="Heading1"/>
        <w:rPr>
          <w:rStyle w:val="fadewordcontainer"/>
        </w:rPr>
      </w:pPr>
      <w:bookmarkStart w:id="93" w:name="_Toc276462630"/>
      <w:r w:rsidRPr="002D6FD3">
        <w:rPr>
          <w:rStyle w:val="fadewordcontainer"/>
        </w:rPr>
        <w:t xml:space="preserve">7.4 </w:t>
      </w:r>
      <w:r w:rsidR="006C2472" w:rsidRPr="002D6FD3">
        <w:rPr>
          <w:rStyle w:val="fadewordcontainer"/>
        </w:rPr>
        <w:t>Quality Assurance Plan</w:t>
      </w:r>
      <w:bookmarkEnd w:id="93"/>
    </w:p>
    <w:p w:rsidR="006C2472" w:rsidRPr="006C2472" w:rsidRDefault="006C2472" w:rsidP="006C2472">
      <w:pPr>
        <w:rPr>
          <w:rStyle w:val="fadewordcontainer"/>
          <w:sz w:val="24"/>
          <w:szCs w:val="24"/>
        </w:rPr>
      </w:pPr>
      <w:r w:rsidRPr="006C2472">
        <w:rPr>
          <w:rStyle w:val="fadewordcontainer"/>
          <w:sz w:val="24"/>
          <w:szCs w:val="24"/>
        </w:rPr>
        <w:t xml:space="preserve">Quality Control aims to identify whether a product meets its specifications or not and to ensure that the results generated by the testing are correct. For CTVIAT, since customers’ quality requirements are efficiency,  reliability,  security,  etc  and  project  developers’  quality  requirements  are  maintainability, reusability, completing the project on time within the budget, quality control will be made through the weekly meeting  of  the  team members.  During  these meetings  project manager  control whether  the project development progress continue and project management plan is followed as expected or not. If a problem is identified, such as latency, insufficient budget, etc, the project manager will be responsible to solve this issue with team friends. The quality assurance will be concerned with whether the right test is carried out and  right  results are delivered  to  right person at  the  right  time or not. Mr. Kapil will be </w:t>
      </w:r>
    </w:p>
    <w:p w:rsidR="006C2472" w:rsidRDefault="006C2472" w:rsidP="006C2472">
      <w:pPr>
        <w:rPr>
          <w:rStyle w:val="fadewordcontainer"/>
          <w:sz w:val="24"/>
          <w:szCs w:val="24"/>
        </w:rPr>
      </w:pPr>
      <w:r w:rsidRPr="006C2472">
        <w:rPr>
          <w:rStyle w:val="fadewordcontainer"/>
          <w:sz w:val="24"/>
          <w:szCs w:val="24"/>
        </w:rPr>
        <w:lastRenderedPageBreak/>
        <w:t>informed  at  each  step  of  project  development  and  the  team will  develop  the  product  according  to reviews with him and feedbacks taken back such that project meets the customers’ needs. Also quality documentation will be a record of the progress and support continuity of development if the members of team changes.</w:t>
      </w:r>
    </w:p>
    <w:p w:rsidR="00367F50" w:rsidRPr="002D6FD3" w:rsidRDefault="001334AD" w:rsidP="002D6FD3">
      <w:pPr>
        <w:pStyle w:val="Heading1"/>
        <w:rPr>
          <w:rStyle w:val="fadewordcontainer"/>
        </w:rPr>
      </w:pPr>
      <w:bookmarkStart w:id="94" w:name="_Toc276462631"/>
      <w:r w:rsidRPr="002D6FD3">
        <w:rPr>
          <w:rStyle w:val="fadewordcontainer"/>
        </w:rPr>
        <w:t xml:space="preserve">7.5 </w:t>
      </w:r>
      <w:r w:rsidR="00367F50" w:rsidRPr="002D6FD3">
        <w:rPr>
          <w:rStyle w:val="fadewordcontainer"/>
        </w:rPr>
        <w:t>Reviews and Audits Plan</w:t>
      </w:r>
      <w:bookmarkEnd w:id="94"/>
    </w:p>
    <w:p w:rsidR="00367F50" w:rsidRDefault="00367F50" w:rsidP="00367F50">
      <w:pPr>
        <w:rPr>
          <w:rStyle w:val="fadewordcontainer"/>
          <w:sz w:val="24"/>
          <w:szCs w:val="24"/>
        </w:rPr>
      </w:pPr>
      <w:r w:rsidRPr="00367F50">
        <w:rPr>
          <w:rStyle w:val="fadewordcontainer"/>
          <w:sz w:val="24"/>
          <w:szCs w:val="24"/>
        </w:rPr>
        <w:t>Every  member  will  write  some  functionality  and  document  her  function  specification.  Then members will exchange  their  functions and  test  these  functions according  to written  spec. Moreover, major test such as integration and system tests will be carried out by Emmar and Özge.</w:t>
      </w:r>
    </w:p>
    <w:p w:rsidR="00394E91" w:rsidRPr="003E7640" w:rsidRDefault="008F1A29" w:rsidP="003E7640">
      <w:pPr>
        <w:pStyle w:val="Heading1"/>
        <w:rPr>
          <w:rStyle w:val="fadewordcontainer"/>
        </w:rPr>
      </w:pPr>
      <w:bookmarkStart w:id="95" w:name="_Toc276462632"/>
      <w:r w:rsidRPr="003E7640">
        <w:rPr>
          <w:rStyle w:val="fadewordcontainer"/>
        </w:rPr>
        <w:t xml:space="preserve">7.6 </w:t>
      </w:r>
      <w:r w:rsidR="00394E91" w:rsidRPr="003E7640">
        <w:rPr>
          <w:rStyle w:val="fadewordcontainer"/>
        </w:rPr>
        <w:t>Problem Resolution Plan</w:t>
      </w:r>
      <w:bookmarkEnd w:id="95"/>
    </w:p>
    <w:p w:rsidR="00394E91" w:rsidRDefault="00394E91" w:rsidP="00394E91">
      <w:pPr>
        <w:rPr>
          <w:rStyle w:val="fadewordcontainer"/>
          <w:sz w:val="24"/>
          <w:szCs w:val="24"/>
        </w:rPr>
      </w:pPr>
      <w:r w:rsidRPr="00394E91">
        <w:rPr>
          <w:rStyle w:val="fadewordcontainer"/>
          <w:sz w:val="24"/>
          <w:szCs w:val="24"/>
        </w:rPr>
        <w:t>Any major problems faced by team members will immediately reviewed by Mr. Kapil and instructor. Moreover, if any problem is faced in implementation, design can be relaxed and changed.</w:t>
      </w:r>
    </w:p>
    <w:p w:rsidR="00211C1D" w:rsidRPr="003E7640" w:rsidRDefault="00211C1D" w:rsidP="003E7640">
      <w:pPr>
        <w:pStyle w:val="Heading1"/>
        <w:rPr>
          <w:rStyle w:val="fadewordcontainer"/>
        </w:rPr>
      </w:pPr>
      <w:r w:rsidRPr="003E7640">
        <w:rPr>
          <w:rStyle w:val="fadewordcontainer"/>
          <w:szCs w:val="28"/>
        </w:rPr>
        <w:t xml:space="preserve">  </w:t>
      </w:r>
      <w:bookmarkStart w:id="96" w:name="_Toc276462633"/>
      <w:r w:rsidR="00EB19B9" w:rsidRPr="003E7640">
        <w:rPr>
          <w:rStyle w:val="fadewordcontainer"/>
          <w:szCs w:val="28"/>
        </w:rPr>
        <w:t xml:space="preserve">7.7 </w:t>
      </w:r>
      <w:r w:rsidRPr="003E7640">
        <w:rPr>
          <w:rStyle w:val="fadewordcontainer"/>
        </w:rPr>
        <w:t>Independent Verification and Validation</w:t>
      </w:r>
      <w:bookmarkEnd w:id="96"/>
    </w:p>
    <w:p w:rsidR="004A6B11" w:rsidRDefault="00C24088" w:rsidP="00C24088">
      <w:pPr>
        <w:rPr>
          <w:rStyle w:val="fadewordcontainer"/>
          <w:sz w:val="24"/>
          <w:szCs w:val="24"/>
        </w:rPr>
      </w:pPr>
      <w:r w:rsidRPr="00C24088">
        <w:rPr>
          <w:rStyle w:val="fadewordcontainer"/>
          <w:sz w:val="24"/>
          <w:szCs w:val="24"/>
        </w:rPr>
        <w:t>Two principle objectives of V&amp;V process are to discover of defects in the system and the assessment of whether or not  the system  is useful and useable  in an operational situation. Therefore,  to correctly produce the product with minimum number of defects we may need a V&amp;V process at each stage of the software  process.  In  the  producing  process  static  verification will  be  useful with  the  help  of  a  code analyzer  such  as  FxCop,  StyleCop  and  Gendarme  for  C#.  At  the  milestones  and  at  the  end  of  the production  dynamic  verification will be  useful  in which  the  system  is  executed with  test  data  and  its operational  behavior  is  observed.  Development  process  and  V&amp;V  process  are  dependent  with  each other because the way followed in development process sometime will be determined by V&amp;V process if there is a defect or a wrong operation during the execution.</w:t>
      </w:r>
    </w:p>
    <w:p w:rsidR="00A31617" w:rsidRDefault="00A31617" w:rsidP="00C24088">
      <w:pPr>
        <w:rPr>
          <w:rStyle w:val="fadewordcontainer"/>
          <w:sz w:val="24"/>
          <w:szCs w:val="24"/>
        </w:rPr>
      </w:pPr>
    </w:p>
    <w:p w:rsidR="00A31617" w:rsidRPr="003E7640" w:rsidRDefault="00A31617" w:rsidP="003E7640">
      <w:pPr>
        <w:pStyle w:val="Heading1"/>
        <w:rPr>
          <w:rStyle w:val="fadewordcontainer"/>
          <w:szCs w:val="28"/>
        </w:rPr>
      </w:pPr>
      <w:r w:rsidRPr="003E7640">
        <w:rPr>
          <w:rStyle w:val="fadewordcontainer"/>
          <w:szCs w:val="24"/>
        </w:rPr>
        <w:t xml:space="preserve">  </w:t>
      </w:r>
      <w:bookmarkStart w:id="97" w:name="_Toc276462634"/>
      <w:r w:rsidR="00EB19B9" w:rsidRPr="003E7640">
        <w:rPr>
          <w:rStyle w:val="fadewordcontainer"/>
        </w:rPr>
        <w:t>7.8 S</w:t>
      </w:r>
      <w:r w:rsidRPr="003E7640">
        <w:rPr>
          <w:rStyle w:val="fadewordcontainer"/>
        </w:rPr>
        <w:t>ubcontractor Management Plan</w:t>
      </w:r>
      <w:bookmarkEnd w:id="97"/>
    </w:p>
    <w:p w:rsidR="00FA10A3" w:rsidRPr="00FA10A3" w:rsidRDefault="00FA10A3" w:rsidP="00C24088">
      <w:pPr>
        <w:rPr>
          <w:rStyle w:val="fadewordcontainer"/>
          <w:sz w:val="24"/>
          <w:szCs w:val="24"/>
        </w:rPr>
      </w:pPr>
      <w:r w:rsidRPr="00FA10A3">
        <w:rPr>
          <w:rStyle w:val="fadewordcontainer"/>
          <w:sz w:val="24"/>
          <w:szCs w:val="24"/>
        </w:rPr>
        <w:t> Not applicable here. </w:t>
      </w:r>
    </w:p>
    <w:p w:rsidR="007D4A41" w:rsidRPr="003E7640" w:rsidRDefault="00A402B4" w:rsidP="003E7640">
      <w:pPr>
        <w:pStyle w:val="Heading1"/>
        <w:rPr>
          <w:rStyle w:val="fadewordcontainer"/>
        </w:rPr>
      </w:pPr>
      <w:bookmarkStart w:id="98" w:name="_Toc276462635"/>
      <w:r w:rsidRPr="003E7640">
        <w:rPr>
          <w:rStyle w:val="fadewordcontainer"/>
        </w:rPr>
        <w:t xml:space="preserve">7.9 </w:t>
      </w:r>
      <w:r w:rsidR="00A20FCC" w:rsidRPr="003E7640">
        <w:rPr>
          <w:rStyle w:val="fadewordcontainer"/>
        </w:rPr>
        <w:t>Process Improvement Plan</w:t>
      </w:r>
      <w:bookmarkEnd w:id="98"/>
    </w:p>
    <w:p w:rsidR="00731A17" w:rsidRDefault="00A20FCC" w:rsidP="00731A17">
      <w:pPr>
        <w:rPr>
          <w:color w:val="000000"/>
        </w:rPr>
      </w:pPr>
      <w:r>
        <w:rPr>
          <w:color w:val="000000"/>
        </w:rPr>
        <w:t>Process improvement moves attention away from fault-finding or assigning blame and toward working as a team to eliminate wasteful activities and streamline productivity.</w:t>
      </w:r>
      <w:r w:rsidR="00B36729">
        <w:rPr>
          <w:color w:val="000000"/>
        </w:rPr>
        <w:t xml:space="preserve"> To apply this,</w:t>
      </w:r>
      <w:r w:rsidR="00B36729" w:rsidRPr="00B36729">
        <w:rPr>
          <w:color w:val="000000"/>
        </w:rPr>
        <w:t xml:space="preserve"> </w:t>
      </w:r>
      <w:r w:rsidR="00B36729">
        <w:rPr>
          <w:color w:val="000000"/>
        </w:rPr>
        <w:t>mentality of cooperation among team members  will be adopted,</w:t>
      </w:r>
      <w:r w:rsidR="00731A17">
        <w:rPr>
          <w:color w:val="000000"/>
        </w:rPr>
        <w:t xml:space="preserve"> instead of competition. </w:t>
      </w:r>
    </w:p>
    <w:p w:rsidR="00D86DF5" w:rsidRDefault="00067757" w:rsidP="00731A17">
      <w:pPr>
        <w:rPr>
          <w:color w:val="000000"/>
        </w:rPr>
      </w:pPr>
      <w:r>
        <w:rPr>
          <w:color w:val="000000"/>
        </w:rPr>
        <w:lastRenderedPageBreak/>
        <w:t>The team brainstorms to identify the base causes of certain difficulties within the process. It will then develop a possible plan for improvement, given these reasons. After implementing the changes, the group then tests for improvement. By comparing the data previously collected with current information, team members can recognize whethe</w:t>
      </w:r>
      <w:r w:rsidR="00FA10A3">
        <w:rPr>
          <w:color w:val="000000"/>
        </w:rPr>
        <w:t xml:space="preserve">r the adjustment has moved the project </w:t>
      </w:r>
      <w:r>
        <w:rPr>
          <w:color w:val="000000"/>
        </w:rPr>
        <w:t xml:space="preserve"> closer to desired results. If successful, it must still be established that the change is practical. If not, the team may return to the planning stage to refine the process. If the change is feasible, the group can either continue with the new process until further revision is necessary or return to the identification stage to discover how else the method can be refined. </w:t>
      </w:r>
    </w:p>
    <w:p w:rsidR="00D86DF5" w:rsidRDefault="00D86DF5" w:rsidP="00FA10A3">
      <w:pPr>
        <w:rPr>
          <w:color w:val="000000"/>
        </w:rPr>
      </w:pPr>
    </w:p>
    <w:p w:rsidR="00D86DF5" w:rsidRPr="007D0D55" w:rsidRDefault="003E7640" w:rsidP="003E7640">
      <w:pPr>
        <w:pStyle w:val="Heading1"/>
        <w:rPr>
          <w:sz w:val="36"/>
          <w:szCs w:val="36"/>
        </w:rPr>
      </w:pPr>
      <w:bookmarkStart w:id="99" w:name="_Toc276462636"/>
      <w:r w:rsidRPr="007D0D55">
        <w:rPr>
          <w:sz w:val="36"/>
          <w:szCs w:val="36"/>
        </w:rPr>
        <w:t xml:space="preserve">8. </w:t>
      </w:r>
      <w:r w:rsidR="00601CB9" w:rsidRPr="007D0D55">
        <w:rPr>
          <w:sz w:val="36"/>
          <w:szCs w:val="36"/>
        </w:rPr>
        <w:t>ADDITIONAL PLANS</w:t>
      </w:r>
      <w:bookmarkEnd w:id="99"/>
    </w:p>
    <w:p w:rsidR="00D86DF5" w:rsidRPr="008B50BB" w:rsidRDefault="00D86DF5" w:rsidP="00FA10A3">
      <w:pPr>
        <w:rPr>
          <w:color w:val="000000"/>
          <w:sz w:val="24"/>
          <w:szCs w:val="24"/>
        </w:rPr>
      </w:pPr>
      <w:r w:rsidRPr="008B50BB">
        <w:rPr>
          <w:color w:val="000000"/>
          <w:sz w:val="24"/>
          <w:szCs w:val="24"/>
        </w:rPr>
        <w:t>Additional components:</w:t>
      </w:r>
    </w:p>
    <w:p w:rsidR="00D86DF5" w:rsidRPr="00C50D18" w:rsidRDefault="00D86DF5" w:rsidP="007D0D55">
      <w:pPr>
        <w:pStyle w:val="Heading1"/>
      </w:pPr>
      <w:bookmarkStart w:id="100" w:name="_Toc276462637"/>
      <w:r w:rsidRPr="00C50D18">
        <w:t>Milestones:</w:t>
      </w:r>
      <w:bookmarkEnd w:id="100"/>
      <w:r w:rsidRPr="00C50D18">
        <w:t xml:space="preserve">   </w:t>
      </w:r>
    </w:p>
    <w:p w:rsidR="00D86DF5" w:rsidRPr="008B50BB" w:rsidRDefault="00D86DF5" w:rsidP="00D86DF5">
      <w:pPr>
        <w:rPr>
          <w:color w:val="000000"/>
          <w:sz w:val="24"/>
          <w:szCs w:val="24"/>
        </w:rPr>
      </w:pPr>
      <w:r w:rsidRPr="008B50BB">
        <w:rPr>
          <w:color w:val="000000"/>
          <w:sz w:val="24"/>
          <w:szCs w:val="24"/>
        </w:rPr>
        <w:t xml:space="preserve">CTVIAT will be a teacher which asks questions that are broadly classified into 3 types </w:t>
      </w:r>
    </w:p>
    <w:p w:rsidR="00D86DF5" w:rsidRPr="008B50BB" w:rsidRDefault="00D86DF5" w:rsidP="008B50BB">
      <w:pPr>
        <w:pStyle w:val="ListParagraph"/>
        <w:numPr>
          <w:ilvl w:val="0"/>
          <w:numId w:val="13"/>
        </w:numPr>
        <w:rPr>
          <w:color w:val="000000"/>
          <w:sz w:val="24"/>
          <w:szCs w:val="24"/>
        </w:rPr>
      </w:pPr>
      <w:r w:rsidRPr="008B50BB">
        <w:rPr>
          <w:color w:val="000000"/>
          <w:sz w:val="24"/>
          <w:szCs w:val="24"/>
        </w:rPr>
        <w:t xml:space="preserve">Objective </w:t>
      </w:r>
    </w:p>
    <w:p w:rsidR="00D86DF5" w:rsidRPr="008B50BB" w:rsidRDefault="00D86DF5" w:rsidP="008B50BB">
      <w:pPr>
        <w:pStyle w:val="ListParagraph"/>
        <w:numPr>
          <w:ilvl w:val="0"/>
          <w:numId w:val="13"/>
        </w:numPr>
        <w:rPr>
          <w:color w:val="000000"/>
          <w:sz w:val="24"/>
          <w:szCs w:val="24"/>
        </w:rPr>
      </w:pPr>
      <w:r w:rsidRPr="008B50BB">
        <w:rPr>
          <w:color w:val="000000"/>
          <w:sz w:val="24"/>
          <w:szCs w:val="24"/>
        </w:rPr>
        <w:t xml:space="preserve">Descriptive </w:t>
      </w:r>
    </w:p>
    <w:p w:rsidR="00D86DF5" w:rsidRPr="008B50BB" w:rsidRDefault="00D86DF5" w:rsidP="008B50BB">
      <w:pPr>
        <w:pStyle w:val="ListParagraph"/>
        <w:numPr>
          <w:ilvl w:val="0"/>
          <w:numId w:val="13"/>
        </w:numPr>
        <w:rPr>
          <w:color w:val="000000"/>
          <w:sz w:val="24"/>
          <w:szCs w:val="24"/>
        </w:rPr>
      </w:pPr>
      <w:r w:rsidRPr="008B50BB">
        <w:rPr>
          <w:color w:val="000000"/>
          <w:sz w:val="24"/>
          <w:szCs w:val="24"/>
        </w:rPr>
        <w:t xml:space="preserve">Action-based </w:t>
      </w:r>
    </w:p>
    <w:p w:rsidR="00D86DF5" w:rsidRPr="008B50BB" w:rsidRDefault="00D86DF5" w:rsidP="00090DAD">
      <w:pPr>
        <w:rPr>
          <w:color w:val="000000"/>
          <w:sz w:val="24"/>
          <w:szCs w:val="24"/>
        </w:rPr>
      </w:pPr>
      <w:r w:rsidRPr="008B50BB">
        <w:rPr>
          <w:color w:val="000000"/>
          <w:sz w:val="24"/>
          <w:szCs w:val="24"/>
        </w:rPr>
        <w:t xml:space="preserve">Objective  type  questions  are  multiple  choice  questions  where  the  student  is  given  4-5  answer options from which student can choose the right answer. </w:t>
      </w:r>
    </w:p>
    <w:p w:rsidR="00D86DF5" w:rsidRPr="008B50BB" w:rsidRDefault="00D86DF5" w:rsidP="00D86DF5">
      <w:pPr>
        <w:rPr>
          <w:color w:val="000000"/>
          <w:sz w:val="24"/>
          <w:szCs w:val="24"/>
        </w:rPr>
      </w:pPr>
      <w:r w:rsidRPr="008B50BB">
        <w:rPr>
          <w:color w:val="000000"/>
          <w:sz w:val="24"/>
          <w:szCs w:val="24"/>
        </w:rPr>
        <w:t>Descriptive  type questions have descriptive answer which</w:t>
      </w:r>
      <w:r w:rsidR="00090DAD">
        <w:rPr>
          <w:color w:val="000000"/>
          <w:sz w:val="24"/>
          <w:szCs w:val="24"/>
        </w:rPr>
        <w:t xml:space="preserve"> cannot be compared by program </w:t>
      </w:r>
      <w:r w:rsidRPr="008B50BB">
        <w:rPr>
          <w:color w:val="000000"/>
          <w:sz w:val="24"/>
          <w:szCs w:val="24"/>
        </w:rPr>
        <w:t xml:space="preserve">for  its </w:t>
      </w:r>
    </w:p>
    <w:p w:rsidR="00D86DF5" w:rsidRPr="008B50BB" w:rsidRDefault="00D86DF5" w:rsidP="00D86DF5">
      <w:pPr>
        <w:rPr>
          <w:color w:val="000000"/>
          <w:sz w:val="24"/>
          <w:szCs w:val="24"/>
        </w:rPr>
      </w:pPr>
      <w:r w:rsidRPr="008B50BB">
        <w:rPr>
          <w:color w:val="000000"/>
          <w:sz w:val="24"/>
          <w:szCs w:val="24"/>
        </w:rPr>
        <w:t xml:space="preserve">accuracy. </w:t>
      </w:r>
    </w:p>
    <w:p w:rsidR="00D86DF5" w:rsidRPr="008B50BB" w:rsidRDefault="00D86DF5" w:rsidP="00D86DF5">
      <w:pPr>
        <w:rPr>
          <w:color w:val="000000"/>
          <w:sz w:val="24"/>
          <w:szCs w:val="24"/>
        </w:rPr>
      </w:pPr>
      <w:r w:rsidRPr="008B50BB">
        <w:rPr>
          <w:color w:val="000000"/>
          <w:sz w:val="24"/>
          <w:szCs w:val="24"/>
        </w:rPr>
        <w:t xml:space="preserve">Action – based questions require the student to perform a specified task on his computer. </w:t>
      </w:r>
    </w:p>
    <w:p w:rsidR="00D86DF5" w:rsidRPr="008B50BB" w:rsidRDefault="00D86DF5" w:rsidP="00D86DF5">
      <w:pPr>
        <w:rPr>
          <w:color w:val="000000"/>
          <w:sz w:val="24"/>
          <w:szCs w:val="24"/>
        </w:rPr>
      </w:pPr>
      <w:r w:rsidRPr="008B50BB">
        <w:rPr>
          <w:color w:val="000000"/>
          <w:sz w:val="24"/>
          <w:szCs w:val="24"/>
        </w:rPr>
        <w:t xml:space="preserve">In first milestone, we will provide a live code that satisfy general requirements, </w:t>
      </w:r>
    </w:p>
    <w:p w:rsidR="00D86DF5" w:rsidRPr="008B50BB" w:rsidRDefault="00D86DF5" w:rsidP="008B50BB">
      <w:pPr>
        <w:pStyle w:val="ListParagraph"/>
        <w:numPr>
          <w:ilvl w:val="0"/>
          <w:numId w:val="13"/>
        </w:numPr>
        <w:rPr>
          <w:color w:val="000000"/>
          <w:sz w:val="24"/>
          <w:szCs w:val="24"/>
        </w:rPr>
      </w:pPr>
      <w:r w:rsidRPr="008B50BB">
        <w:rPr>
          <w:color w:val="000000"/>
          <w:sz w:val="24"/>
          <w:szCs w:val="24"/>
        </w:rPr>
        <w:t xml:space="preserve">Exercise topics can be separated into modules (editing, word, excel, etc.) </w:t>
      </w:r>
    </w:p>
    <w:p w:rsidR="00D86DF5" w:rsidRPr="008B50BB" w:rsidRDefault="00D86DF5" w:rsidP="008B50BB">
      <w:pPr>
        <w:pStyle w:val="ListParagraph"/>
        <w:numPr>
          <w:ilvl w:val="0"/>
          <w:numId w:val="13"/>
        </w:numPr>
        <w:rPr>
          <w:color w:val="000000"/>
          <w:sz w:val="24"/>
          <w:szCs w:val="24"/>
        </w:rPr>
      </w:pPr>
      <w:r w:rsidRPr="008B50BB">
        <w:rPr>
          <w:color w:val="000000"/>
          <w:sz w:val="24"/>
          <w:szCs w:val="24"/>
        </w:rPr>
        <w:t xml:space="preserve">Support for mp3 files as instruction and answer. </w:t>
      </w:r>
    </w:p>
    <w:p w:rsidR="00D86DF5" w:rsidRPr="008B50BB" w:rsidRDefault="00D86DF5" w:rsidP="008B50BB">
      <w:pPr>
        <w:pStyle w:val="ListParagraph"/>
        <w:numPr>
          <w:ilvl w:val="0"/>
          <w:numId w:val="13"/>
        </w:numPr>
        <w:rPr>
          <w:color w:val="000000"/>
          <w:sz w:val="24"/>
          <w:szCs w:val="24"/>
        </w:rPr>
      </w:pPr>
      <w:r w:rsidRPr="008B50BB">
        <w:rPr>
          <w:color w:val="000000"/>
          <w:sz w:val="24"/>
          <w:szCs w:val="24"/>
        </w:rPr>
        <w:t xml:space="preserve">Create specific question types(Objective, Descriptive, Action-based) </w:t>
      </w:r>
    </w:p>
    <w:p w:rsidR="00D86DF5" w:rsidRPr="008B50BB" w:rsidRDefault="00D86DF5" w:rsidP="008B50BB">
      <w:pPr>
        <w:pStyle w:val="ListParagraph"/>
        <w:numPr>
          <w:ilvl w:val="0"/>
          <w:numId w:val="13"/>
        </w:numPr>
        <w:rPr>
          <w:color w:val="000000"/>
          <w:sz w:val="24"/>
          <w:szCs w:val="24"/>
        </w:rPr>
      </w:pPr>
      <w:r w:rsidRPr="008B50BB">
        <w:rPr>
          <w:color w:val="000000"/>
          <w:sz w:val="24"/>
          <w:szCs w:val="24"/>
        </w:rPr>
        <w:t xml:space="preserve">The time taken is calculated </w:t>
      </w:r>
    </w:p>
    <w:p w:rsidR="00D86DF5" w:rsidRPr="008B50BB" w:rsidRDefault="00D86DF5" w:rsidP="008B50BB">
      <w:pPr>
        <w:pStyle w:val="ListParagraph"/>
        <w:numPr>
          <w:ilvl w:val="0"/>
          <w:numId w:val="13"/>
        </w:numPr>
        <w:rPr>
          <w:color w:val="000000"/>
          <w:sz w:val="24"/>
          <w:szCs w:val="24"/>
        </w:rPr>
      </w:pPr>
      <w:r w:rsidRPr="008B50BB">
        <w:rPr>
          <w:color w:val="000000"/>
          <w:sz w:val="24"/>
          <w:szCs w:val="24"/>
        </w:rPr>
        <w:t xml:space="preserve">Load old exam </w:t>
      </w:r>
    </w:p>
    <w:p w:rsidR="00D86DF5" w:rsidRPr="008B50BB" w:rsidRDefault="00D86DF5" w:rsidP="008B50BB">
      <w:pPr>
        <w:pStyle w:val="ListParagraph"/>
        <w:numPr>
          <w:ilvl w:val="0"/>
          <w:numId w:val="13"/>
        </w:numPr>
        <w:rPr>
          <w:color w:val="000000"/>
          <w:sz w:val="24"/>
          <w:szCs w:val="24"/>
        </w:rPr>
      </w:pPr>
      <w:r w:rsidRPr="008B50BB">
        <w:rPr>
          <w:color w:val="000000"/>
          <w:sz w:val="24"/>
          <w:szCs w:val="24"/>
        </w:rPr>
        <w:t xml:space="preserve">Repeat old exam </w:t>
      </w:r>
    </w:p>
    <w:p w:rsidR="00EF3841" w:rsidRPr="008B50BB" w:rsidRDefault="00D86DF5" w:rsidP="00C56C54">
      <w:pPr>
        <w:rPr>
          <w:color w:val="000000"/>
          <w:sz w:val="24"/>
          <w:szCs w:val="24"/>
        </w:rPr>
      </w:pPr>
      <w:r w:rsidRPr="008B50BB">
        <w:rPr>
          <w:color w:val="000000"/>
          <w:sz w:val="24"/>
          <w:szCs w:val="24"/>
        </w:rPr>
        <w:t>And also accessibility requirements those are keys to answer questions. Moreover, Unicode format and individual  login  are  supported. To  supply,  general  requirements we will provide question preparation template for descriptive and objective type questions.</w:t>
      </w:r>
      <w:r w:rsidR="00C56C54" w:rsidRPr="008B50BB">
        <w:rPr>
          <w:color w:val="000000"/>
          <w:sz w:val="24"/>
          <w:szCs w:val="24"/>
        </w:rPr>
        <w:t xml:space="preserve"> In the second milestone, we will start to support template for action—based questions related  to  </w:t>
      </w:r>
      <w:r w:rsidR="00C56C54" w:rsidRPr="008B50BB">
        <w:rPr>
          <w:color w:val="000000"/>
          <w:sz w:val="24"/>
          <w:szCs w:val="24"/>
        </w:rPr>
        <w:lastRenderedPageBreak/>
        <w:t>editing,  dialog, windows  explorer,  jaws  help, word,  excel,  and  other  requested  applications.  Test control function will be completed. With this function, admin can generate  individual reports based on each individual user’s performance.   In final version, CTVIAT will give hint students and also if necessary or requested by student like another try in a game which probably will entertain students, rollback with some minus points in action-based questions. Very user-friendly GUI also will be working.   CTVIAT will make lives of teachers and students much easier.</w:t>
      </w:r>
    </w:p>
    <w:p w:rsidR="00EF3841" w:rsidRPr="00C50D18" w:rsidRDefault="00EF3841" w:rsidP="007D0D55">
      <w:pPr>
        <w:pStyle w:val="Heading1"/>
      </w:pPr>
      <w:bookmarkStart w:id="101" w:name="_Toc276462638"/>
      <w:r w:rsidRPr="00C50D18">
        <w:t>Security:</w:t>
      </w:r>
      <w:bookmarkEnd w:id="101"/>
      <w:r w:rsidRPr="00C50D18">
        <w:t xml:space="preserve">  </w:t>
      </w:r>
    </w:p>
    <w:p w:rsidR="00227963" w:rsidRPr="008B50BB" w:rsidRDefault="00EF3841" w:rsidP="00C56C54">
      <w:pPr>
        <w:rPr>
          <w:color w:val="000000"/>
          <w:sz w:val="24"/>
          <w:szCs w:val="24"/>
        </w:rPr>
      </w:pPr>
      <w:r w:rsidRPr="008B50BB">
        <w:rPr>
          <w:color w:val="000000"/>
          <w:sz w:val="24"/>
          <w:szCs w:val="24"/>
        </w:rPr>
        <w:t>A password can be needed to use the product to enable authorized logins. Thus, the admins and visually impaired can benefit program efficiently.</w:t>
      </w:r>
    </w:p>
    <w:p w:rsidR="00227963" w:rsidRPr="00C50D18" w:rsidRDefault="00227963" w:rsidP="007D0D55">
      <w:pPr>
        <w:pStyle w:val="Heading1"/>
      </w:pPr>
      <w:bookmarkStart w:id="102" w:name="_Toc276462639"/>
      <w:r w:rsidRPr="00C50D18">
        <w:t>Training:</w:t>
      </w:r>
      <w:bookmarkEnd w:id="102"/>
    </w:p>
    <w:p w:rsidR="008D2779" w:rsidRPr="008B50BB" w:rsidRDefault="00227963" w:rsidP="00227963">
      <w:pPr>
        <w:rPr>
          <w:color w:val="000000"/>
          <w:sz w:val="24"/>
          <w:szCs w:val="24"/>
        </w:rPr>
      </w:pPr>
      <w:r w:rsidRPr="008B50BB">
        <w:rPr>
          <w:color w:val="000000"/>
          <w:sz w:val="24"/>
          <w:szCs w:val="24"/>
        </w:rPr>
        <w:t>No training is planned because client is very far from developers but very detailed user manuals will supplied to client. Moreover, if client requests so, some guidance can be done by tele-conference on Skype.</w:t>
      </w:r>
    </w:p>
    <w:p w:rsidR="008D2779" w:rsidRPr="00C50D18" w:rsidRDefault="008D2779" w:rsidP="007D0D55">
      <w:pPr>
        <w:pStyle w:val="Heading1"/>
      </w:pPr>
      <w:bookmarkStart w:id="103" w:name="_Toc276462640"/>
      <w:r w:rsidRPr="00C50D18">
        <w:t>Maintenance:</w:t>
      </w:r>
      <w:bookmarkEnd w:id="103"/>
      <w:r w:rsidRPr="00C50D18">
        <w:t xml:space="preserve">  </w:t>
      </w:r>
    </w:p>
    <w:p w:rsidR="00067757" w:rsidRPr="00D86DF5" w:rsidRDefault="008D2779" w:rsidP="006404D5">
      <w:pPr>
        <w:rPr>
          <w:color w:val="000000"/>
        </w:rPr>
      </w:pPr>
      <w:r w:rsidRPr="008B50BB">
        <w:rPr>
          <w:color w:val="000000"/>
          <w:sz w:val="24"/>
          <w:szCs w:val="24"/>
        </w:rPr>
        <w:t>Corrective maintenance or enhancement can be performed voluntarily because this project has social responsibility but this has not been planned or requested yet.</w:t>
      </w:r>
      <w:r w:rsidR="00067757" w:rsidRPr="008B50BB">
        <w:rPr>
          <w:color w:val="000000"/>
          <w:sz w:val="24"/>
          <w:szCs w:val="24"/>
        </w:rPr>
        <w:br/>
      </w:r>
      <w:r w:rsidR="00067757" w:rsidRPr="00D86DF5">
        <w:rPr>
          <w:color w:val="000000"/>
        </w:rPr>
        <w:br/>
      </w:r>
    </w:p>
    <w:p w:rsidR="00067757" w:rsidRDefault="00067757" w:rsidP="00067757">
      <w:pPr>
        <w:rPr>
          <w:color w:val="000000"/>
        </w:rPr>
      </w:pPr>
    </w:p>
    <w:p w:rsidR="00B36729" w:rsidRDefault="00B36729" w:rsidP="00067757">
      <w:pPr>
        <w:rPr>
          <w:color w:val="000000"/>
        </w:rPr>
      </w:pPr>
    </w:p>
    <w:p w:rsidR="00A20FCC" w:rsidRDefault="00A20FCC" w:rsidP="00B36729">
      <w:pPr>
        <w:rPr>
          <w:color w:val="000000"/>
        </w:rPr>
      </w:pPr>
      <w:r>
        <w:rPr>
          <w:color w:val="000000"/>
        </w:rPr>
        <w:br/>
      </w:r>
      <w:r>
        <w:rPr>
          <w:color w:val="000000"/>
        </w:rPr>
        <w:br/>
      </w:r>
    </w:p>
    <w:p w:rsidR="00A20FCC" w:rsidRPr="00A20FCC" w:rsidRDefault="00A20FCC" w:rsidP="00C24088">
      <w:pPr>
        <w:rPr>
          <w:rStyle w:val="fadewordcontainer"/>
          <w:sz w:val="24"/>
          <w:szCs w:val="24"/>
        </w:rPr>
      </w:pPr>
    </w:p>
    <w:p w:rsidR="00420A67" w:rsidRPr="00EE6AD3" w:rsidRDefault="00D50367" w:rsidP="00EE6AD3">
      <w:pPr>
        <w:rPr>
          <w:b/>
          <w:bCs/>
          <w:sz w:val="24"/>
          <w:szCs w:val="24"/>
        </w:rPr>
      </w:pPr>
      <w:r w:rsidRPr="00EE6AD3">
        <w:rPr>
          <w:b/>
          <w:bCs/>
          <w:sz w:val="24"/>
          <w:szCs w:val="24"/>
        </w:rPr>
        <w:br/>
      </w:r>
    </w:p>
    <w:p w:rsidR="004D1FEB" w:rsidRPr="004D1FEB" w:rsidRDefault="004D1FEB" w:rsidP="000C3065">
      <w:pPr>
        <w:rPr>
          <w:b/>
          <w:bCs/>
          <w:sz w:val="32"/>
          <w:szCs w:val="32"/>
        </w:rPr>
      </w:pPr>
    </w:p>
    <w:sectPr w:rsidR="004D1FEB" w:rsidRPr="004D1FEB" w:rsidSect="00360CEF">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gul" w:date="2010-11-24T23:43:00Z" w:initials="g">
    <w:p w:rsidR="006A3C85" w:rsidRDefault="006A3C85">
      <w:pPr>
        <w:pStyle w:val="CommentText"/>
      </w:pPr>
      <w:r>
        <w:rPr>
          <w:rStyle w:val="CommentReference"/>
        </w:rPr>
        <w:annotationRef/>
      </w:r>
      <w:r>
        <w:t>Surnames as well as names pleas!</w:t>
      </w:r>
    </w:p>
  </w:comment>
  <w:comment w:id="24" w:author="gul" w:date="2010-11-25T00:16:00Z" w:initials="g">
    <w:p w:rsidR="006A3C85" w:rsidRDefault="006A3C85">
      <w:pPr>
        <w:pStyle w:val="CommentText"/>
      </w:pPr>
      <w:r>
        <w:rPr>
          <w:rStyle w:val="CommentReference"/>
        </w:rPr>
        <w:annotationRef/>
      </w:r>
      <w:r>
        <w:t>System reliability does not imply correct functioning of the system!!!! Learn what “system reliability” means!!!!</w:t>
      </w:r>
    </w:p>
  </w:comment>
  <w:comment w:id="25" w:author="gul" w:date="2010-11-25T00:17:00Z" w:initials="g">
    <w:p w:rsidR="006A3C85" w:rsidRDefault="006A3C85">
      <w:pPr>
        <w:pStyle w:val="CommentText"/>
      </w:pPr>
      <w:r>
        <w:rPr>
          <w:rStyle w:val="CommentReference"/>
        </w:rPr>
        <w:annotationRef/>
      </w:r>
      <w:r>
        <w:t>Explain  the relationship between system reliability and system safety&amp;security!</w:t>
      </w:r>
    </w:p>
  </w:comment>
  <w:comment w:id="28" w:author="gul" w:date="2010-11-25T00:18:00Z" w:initials="g">
    <w:p w:rsidR="006A3C85" w:rsidRDefault="006A3C85">
      <w:pPr>
        <w:pStyle w:val="CommentText"/>
      </w:pPr>
      <w:r>
        <w:rPr>
          <w:rStyle w:val="CommentReference"/>
        </w:rPr>
        <w:annotationRef/>
      </w:r>
      <w:r>
        <w:t>This part is a copy and paste from the sample SPMP supplied on course website!!!! REWRITE this section!!!!</w:t>
      </w:r>
    </w:p>
  </w:comment>
  <w:comment w:id="35" w:author="gul" w:date="2010-11-25T00:19:00Z" w:initials="g">
    <w:p w:rsidR="006A3C85" w:rsidRDefault="006A3C85">
      <w:pPr>
        <w:pStyle w:val="CommentText"/>
      </w:pPr>
      <w:r>
        <w:rPr>
          <w:rStyle w:val="CommentReference"/>
        </w:rPr>
        <w:annotationRef/>
      </w:r>
      <w:r>
        <w:t>Rewrite the explanation for ODD</w:t>
      </w:r>
    </w:p>
  </w:comment>
  <w:comment w:id="56" w:author="gul" w:date="2010-11-25T00:26:00Z" w:initials="g">
    <w:p w:rsidR="006A3C85" w:rsidRDefault="006A3C85">
      <w:pPr>
        <w:pStyle w:val="CommentText"/>
      </w:pPr>
      <w:r>
        <w:rPr>
          <w:rStyle w:val="CommentReference"/>
        </w:rPr>
        <w:annotationRef/>
      </w:r>
      <w:r>
        <w:t>Good!</w:t>
      </w:r>
    </w:p>
  </w:comment>
  <w:comment w:id="58" w:author="gul" w:date="2010-11-25T00:25:00Z" w:initials="g">
    <w:p w:rsidR="006A3C85" w:rsidRDefault="006A3C85">
      <w:pPr>
        <w:pStyle w:val="CommentText"/>
      </w:pPr>
      <w:r>
        <w:rPr>
          <w:rStyle w:val="CommentReference"/>
        </w:rPr>
        <w:annotationRef/>
      </w:r>
      <w:r>
        <w:t>Good!</w:t>
      </w:r>
    </w:p>
  </w:comment>
  <w:comment w:id="60" w:author="gul" w:date="2010-11-25T00:27:00Z" w:initials="g">
    <w:p w:rsidR="006A3C85" w:rsidRDefault="006A3C85">
      <w:pPr>
        <w:pStyle w:val="CommentText"/>
      </w:pPr>
      <w:r>
        <w:rPr>
          <w:rStyle w:val="CommentReference"/>
        </w:rPr>
        <w:annotationRef/>
      </w:r>
      <w:r>
        <w:t>Write runames as well as names</w:t>
      </w:r>
    </w:p>
  </w:comment>
  <w:comment w:id="61" w:author="gul" w:date="2010-11-25T00:27:00Z" w:initials="g">
    <w:p w:rsidR="006A3C85" w:rsidRDefault="006A3C85">
      <w:pPr>
        <w:pStyle w:val="CommentText"/>
      </w:pPr>
      <w:r>
        <w:rPr>
          <w:rStyle w:val="CommentReference"/>
        </w:rPr>
        <w:annotationRef/>
      </w:r>
      <w:r>
        <w:t>Write Figure caption below the Figure</w:t>
      </w:r>
    </w:p>
  </w:comment>
  <w:comment w:id="65" w:author="gul" w:date="2010-11-25T00:28:00Z" w:initials="g">
    <w:p w:rsidR="006A3C85" w:rsidRDefault="006A3C85">
      <w:pPr>
        <w:pStyle w:val="CommentText"/>
      </w:pPr>
      <w:r>
        <w:rPr>
          <w:rStyle w:val="CommentReference"/>
        </w:rPr>
        <w:annotationRef/>
      </w:r>
      <w:r>
        <w:t>This should be a Table caption, not a figure caption. It should be below the table.</w:t>
      </w:r>
    </w:p>
  </w:comment>
  <w:comment w:id="69" w:author="gul" w:date="2010-11-25T00:30:00Z" w:initials="g">
    <w:p w:rsidR="006A3C85" w:rsidRDefault="006A3C85">
      <w:pPr>
        <w:pStyle w:val="CommentText"/>
      </w:pPr>
      <w:r>
        <w:rPr>
          <w:rStyle w:val="CommentReference"/>
        </w:rPr>
        <w:annotationRef/>
      </w:r>
      <w:r>
        <w:t>Give these as reference in the “Reference” section.</w:t>
      </w:r>
    </w:p>
  </w:comment>
  <w:comment w:id="73" w:author="gul" w:date="2010-11-25T00:31:00Z" w:initials="g">
    <w:p w:rsidR="006A3C85" w:rsidRDefault="006A3C85">
      <w:pPr>
        <w:pStyle w:val="CommentText"/>
      </w:pPr>
      <w:r>
        <w:rPr>
          <w:rStyle w:val="CommentReference"/>
        </w:rPr>
        <w:annotationRef/>
      </w:r>
      <w:r>
        <w:t>A very good benchmarking!!!</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E6CA4"/>
    <w:multiLevelType w:val="hybridMultilevel"/>
    <w:tmpl w:val="0624CD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1BF6EE5"/>
    <w:multiLevelType w:val="hybridMultilevel"/>
    <w:tmpl w:val="43267F38"/>
    <w:lvl w:ilvl="0" w:tplc="041F0001">
      <w:start w:val="1"/>
      <w:numFmt w:val="bullet"/>
      <w:lvlText w:val=""/>
      <w:lvlJc w:val="left"/>
      <w:pPr>
        <w:ind w:left="1068" w:hanging="360"/>
      </w:pPr>
      <w:rPr>
        <w:rFonts w:ascii="Symbol" w:hAnsi="Symbol" w:hint="default"/>
      </w:rPr>
    </w:lvl>
    <w:lvl w:ilvl="1" w:tplc="041F0001">
      <w:start w:val="1"/>
      <w:numFmt w:val="bullet"/>
      <w:lvlText w:val=""/>
      <w:lvlJc w:val="left"/>
      <w:pPr>
        <w:ind w:left="1788" w:hanging="360"/>
      </w:pPr>
      <w:rPr>
        <w:rFonts w:ascii="Symbol" w:hAnsi="Symbol"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133C20E2"/>
    <w:multiLevelType w:val="singleLevel"/>
    <w:tmpl w:val="F9E0951A"/>
    <w:lvl w:ilvl="0">
      <w:start w:val="1"/>
      <w:numFmt w:val="lowerLetter"/>
      <w:lvlText w:val="%1."/>
      <w:legacy w:legacy="1" w:legacySpace="0" w:legacyIndent="360"/>
      <w:lvlJc w:val="left"/>
      <w:pPr>
        <w:ind w:left="720" w:hanging="360"/>
      </w:pPr>
    </w:lvl>
  </w:abstractNum>
  <w:abstractNum w:abstractNumId="3">
    <w:nsid w:val="174744E5"/>
    <w:multiLevelType w:val="hybridMultilevel"/>
    <w:tmpl w:val="67AE0D22"/>
    <w:lvl w:ilvl="0" w:tplc="BB6A8BD2">
      <w:start w:val="5"/>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E4F73DF"/>
    <w:multiLevelType w:val="hybridMultilevel"/>
    <w:tmpl w:val="90A0D3A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265C4A18"/>
    <w:multiLevelType w:val="hybridMultilevel"/>
    <w:tmpl w:val="61AA1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EEB1915"/>
    <w:multiLevelType w:val="hybridMultilevel"/>
    <w:tmpl w:val="D946FE6E"/>
    <w:lvl w:ilvl="0" w:tplc="041F000B">
      <w:start w:val="1"/>
      <w:numFmt w:val="bullet"/>
      <w:lvlText w:val=""/>
      <w:lvlJc w:val="left"/>
      <w:pPr>
        <w:ind w:left="1440" w:hanging="360"/>
      </w:pPr>
      <w:rPr>
        <w:rFonts w:ascii="Wingdings" w:hAnsi="Wingdings" w:hint="default"/>
      </w:rPr>
    </w:lvl>
    <w:lvl w:ilvl="1" w:tplc="7EC6D516">
      <w:numFmt w:val="bullet"/>
      <w:lvlText w:val=""/>
      <w:lvlJc w:val="left"/>
      <w:pPr>
        <w:ind w:left="2160" w:hanging="360"/>
      </w:pPr>
      <w:rPr>
        <w:rFonts w:ascii="Calibri" w:eastAsiaTheme="minorEastAsia" w:hAnsi="Calibri"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34C77E4B"/>
    <w:multiLevelType w:val="hybridMultilevel"/>
    <w:tmpl w:val="A07C3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899026C"/>
    <w:multiLevelType w:val="hybridMultilevel"/>
    <w:tmpl w:val="0D5E1068"/>
    <w:lvl w:ilvl="0" w:tplc="041F0001">
      <w:start w:val="1"/>
      <w:numFmt w:val="bullet"/>
      <w:lvlText w:val=""/>
      <w:lvlJc w:val="left"/>
      <w:pPr>
        <w:ind w:left="644" w:hanging="360"/>
      </w:pPr>
      <w:rPr>
        <w:rFonts w:ascii="Symbol" w:hAnsi="Symbol" w:hint="default"/>
      </w:rPr>
    </w:lvl>
    <w:lvl w:ilvl="1" w:tplc="7EC6D516">
      <w:numFmt w:val="bullet"/>
      <w:lvlText w:val=""/>
      <w:lvlJc w:val="left"/>
      <w:pPr>
        <w:ind w:left="1364" w:hanging="360"/>
      </w:pPr>
      <w:rPr>
        <w:rFonts w:ascii="Calibri" w:eastAsiaTheme="minorEastAsia" w:hAnsi="Calibri" w:cs="Calibri"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9">
    <w:nsid w:val="46207CBE"/>
    <w:multiLevelType w:val="multilevel"/>
    <w:tmpl w:val="E9921DB4"/>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48EB1D3F"/>
    <w:multiLevelType w:val="hybridMultilevel"/>
    <w:tmpl w:val="DA241B4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4B48427F"/>
    <w:multiLevelType w:val="hybridMultilevel"/>
    <w:tmpl w:val="9C2E16F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nsid w:val="4BF06D2C"/>
    <w:multiLevelType w:val="hybridMultilevel"/>
    <w:tmpl w:val="CE5C33C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nsid w:val="4D20124A"/>
    <w:multiLevelType w:val="hybridMultilevel"/>
    <w:tmpl w:val="2C5AE8A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5F394B2B"/>
    <w:multiLevelType w:val="hybridMultilevel"/>
    <w:tmpl w:val="56520EB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nsid w:val="70460A66"/>
    <w:multiLevelType w:val="hybridMultilevel"/>
    <w:tmpl w:val="53706910"/>
    <w:lvl w:ilvl="0" w:tplc="3E14F6A2">
      <w:numFmt w:val="bullet"/>
      <w:lvlText w:val=""/>
      <w:lvlJc w:val="left"/>
      <w:pPr>
        <w:ind w:left="1080" w:hanging="360"/>
      </w:pPr>
      <w:rPr>
        <w:rFonts w:ascii="Calibri" w:eastAsiaTheme="minorEastAsia"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nsid w:val="72382E75"/>
    <w:multiLevelType w:val="hybridMultilevel"/>
    <w:tmpl w:val="1C4260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74C21A1E"/>
    <w:multiLevelType w:val="multilevel"/>
    <w:tmpl w:val="5EFC72B0"/>
    <w:lvl w:ilvl="0">
      <w:start w:val="1"/>
      <w:numFmt w:val="decimal"/>
      <w:lvlText w:val="%1."/>
      <w:lvlJc w:val="left"/>
      <w:pPr>
        <w:ind w:left="360" w:hanging="360"/>
      </w:pPr>
      <w:rPr>
        <w:rFonts w:hint="default"/>
        <w:b/>
        <w:bCs/>
        <w:sz w:val="36"/>
        <w:szCs w:val="36"/>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7D866178"/>
    <w:multiLevelType w:val="hybridMultilevel"/>
    <w:tmpl w:val="05CCC77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4"/>
  </w:num>
  <w:num w:numId="2">
    <w:abstractNumId w:val="0"/>
  </w:num>
  <w:num w:numId="3">
    <w:abstractNumId w:val="9"/>
  </w:num>
  <w:num w:numId="4">
    <w:abstractNumId w:val="11"/>
  </w:num>
  <w:num w:numId="5">
    <w:abstractNumId w:val="15"/>
  </w:num>
  <w:num w:numId="6">
    <w:abstractNumId w:val="6"/>
  </w:num>
  <w:num w:numId="7">
    <w:abstractNumId w:val="18"/>
  </w:num>
  <w:num w:numId="8">
    <w:abstractNumId w:val="8"/>
  </w:num>
  <w:num w:numId="9">
    <w:abstractNumId w:val="1"/>
  </w:num>
  <w:num w:numId="10">
    <w:abstractNumId w:val="5"/>
  </w:num>
  <w:num w:numId="11">
    <w:abstractNumId w:val="7"/>
  </w:num>
  <w:num w:numId="12">
    <w:abstractNumId w:val="2"/>
  </w:num>
  <w:num w:numId="13">
    <w:abstractNumId w:val="12"/>
  </w:num>
  <w:num w:numId="14">
    <w:abstractNumId w:val="3"/>
  </w:num>
  <w:num w:numId="15">
    <w:abstractNumId w:val="13"/>
  </w:num>
  <w:num w:numId="16">
    <w:abstractNumId w:val="17"/>
  </w:num>
  <w:num w:numId="17">
    <w:abstractNumId w:val="16"/>
  </w:num>
  <w:num w:numId="18">
    <w:abstractNumId w:val="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compat>
    <w:useFELayout/>
  </w:compat>
  <w:rsids>
    <w:rsidRoot w:val="007F051D"/>
    <w:rsid w:val="0000128D"/>
    <w:rsid w:val="000100DD"/>
    <w:rsid w:val="00011AD8"/>
    <w:rsid w:val="0001428B"/>
    <w:rsid w:val="0002757A"/>
    <w:rsid w:val="000427BF"/>
    <w:rsid w:val="0004284A"/>
    <w:rsid w:val="00064399"/>
    <w:rsid w:val="00067757"/>
    <w:rsid w:val="00067A5C"/>
    <w:rsid w:val="0007405C"/>
    <w:rsid w:val="000906A9"/>
    <w:rsid w:val="00090DAD"/>
    <w:rsid w:val="00096C00"/>
    <w:rsid w:val="00097E32"/>
    <w:rsid w:val="000A5346"/>
    <w:rsid w:val="000B5DA0"/>
    <w:rsid w:val="000C3065"/>
    <w:rsid w:val="000C476C"/>
    <w:rsid w:val="000C7CDF"/>
    <w:rsid w:val="000D213A"/>
    <w:rsid w:val="000D4F3B"/>
    <w:rsid w:val="000F2A03"/>
    <w:rsid w:val="000F5AED"/>
    <w:rsid w:val="000F62A3"/>
    <w:rsid w:val="0010395E"/>
    <w:rsid w:val="00111A7B"/>
    <w:rsid w:val="00120F6D"/>
    <w:rsid w:val="001310E2"/>
    <w:rsid w:val="001322AC"/>
    <w:rsid w:val="001334AD"/>
    <w:rsid w:val="001336E1"/>
    <w:rsid w:val="00152277"/>
    <w:rsid w:val="00154CEC"/>
    <w:rsid w:val="00160101"/>
    <w:rsid w:val="00162348"/>
    <w:rsid w:val="00172D28"/>
    <w:rsid w:val="00194371"/>
    <w:rsid w:val="00195A97"/>
    <w:rsid w:val="001A242F"/>
    <w:rsid w:val="001A2D43"/>
    <w:rsid w:val="001C1A13"/>
    <w:rsid w:val="001C4786"/>
    <w:rsid w:val="001C4E99"/>
    <w:rsid w:val="001E3C74"/>
    <w:rsid w:val="001F1511"/>
    <w:rsid w:val="001F2A8C"/>
    <w:rsid w:val="00203CD7"/>
    <w:rsid w:val="00207E78"/>
    <w:rsid w:val="00211C1D"/>
    <w:rsid w:val="00221350"/>
    <w:rsid w:val="00227963"/>
    <w:rsid w:val="00231672"/>
    <w:rsid w:val="002452B7"/>
    <w:rsid w:val="002536BC"/>
    <w:rsid w:val="002547DD"/>
    <w:rsid w:val="00257467"/>
    <w:rsid w:val="00262078"/>
    <w:rsid w:val="00267C27"/>
    <w:rsid w:val="002910E3"/>
    <w:rsid w:val="002B0E55"/>
    <w:rsid w:val="002D5B32"/>
    <w:rsid w:val="002D6FD3"/>
    <w:rsid w:val="002E3E53"/>
    <w:rsid w:val="002E7EB1"/>
    <w:rsid w:val="00334C63"/>
    <w:rsid w:val="003470EC"/>
    <w:rsid w:val="00360CEF"/>
    <w:rsid w:val="00367F50"/>
    <w:rsid w:val="00377C3E"/>
    <w:rsid w:val="00394E91"/>
    <w:rsid w:val="003A2F96"/>
    <w:rsid w:val="003B4F02"/>
    <w:rsid w:val="003C4019"/>
    <w:rsid w:val="003D33AE"/>
    <w:rsid w:val="003E7640"/>
    <w:rsid w:val="003F13C2"/>
    <w:rsid w:val="003F7281"/>
    <w:rsid w:val="004149B2"/>
    <w:rsid w:val="00416779"/>
    <w:rsid w:val="00420A67"/>
    <w:rsid w:val="00433997"/>
    <w:rsid w:val="0043671A"/>
    <w:rsid w:val="00440B1D"/>
    <w:rsid w:val="00473208"/>
    <w:rsid w:val="00483803"/>
    <w:rsid w:val="00492FFE"/>
    <w:rsid w:val="004A3BE3"/>
    <w:rsid w:val="004A6B11"/>
    <w:rsid w:val="004B09E6"/>
    <w:rsid w:val="004C5B38"/>
    <w:rsid w:val="004D1FEB"/>
    <w:rsid w:val="004E0CB4"/>
    <w:rsid w:val="004E7BA6"/>
    <w:rsid w:val="004F0BB0"/>
    <w:rsid w:val="004F798C"/>
    <w:rsid w:val="0051069D"/>
    <w:rsid w:val="00520170"/>
    <w:rsid w:val="00551060"/>
    <w:rsid w:val="00593A85"/>
    <w:rsid w:val="005A377C"/>
    <w:rsid w:val="005A399E"/>
    <w:rsid w:val="005C1B71"/>
    <w:rsid w:val="005C4A8E"/>
    <w:rsid w:val="005D4A8D"/>
    <w:rsid w:val="005E1F21"/>
    <w:rsid w:val="005F7226"/>
    <w:rsid w:val="00601CB9"/>
    <w:rsid w:val="00606FC0"/>
    <w:rsid w:val="006110D3"/>
    <w:rsid w:val="00611A5A"/>
    <w:rsid w:val="00632D59"/>
    <w:rsid w:val="006404D5"/>
    <w:rsid w:val="006525E2"/>
    <w:rsid w:val="00655EE1"/>
    <w:rsid w:val="0066490C"/>
    <w:rsid w:val="00671104"/>
    <w:rsid w:val="0067600C"/>
    <w:rsid w:val="00681E57"/>
    <w:rsid w:val="006A015A"/>
    <w:rsid w:val="006A0606"/>
    <w:rsid w:val="006A3C85"/>
    <w:rsid w:val="006A6F44"/>
    <w:rsid w:val="006B360B"/>
    <w:rsid w:val="006C2472"/>
    <w:rsid w:val="006D32AC"/>
    <w:rsid w:val="006E41A1"/>
    <w:rsid w:val="00705FE4"/>
    <w:rsid w:val="00710DAC"/>
    <w:rsid w:val="00715F48"/>
    <w:rsid w:val="00720529"/>
    <w:rsid w:val="00731A17"/>
    <w:rsid w:val="00736333"/>
    <w:rsid w:val="00765638"/>
    <w:rsid w:val="007659BD"/>
    <w:rsid w:val="00773282"/>
    <w:rsid w:val="007828FE"/>
    <w:rsid w:val="0078652E"/>
    <w:rsid w:val="007A6EF1"/>
    <w:rsid w:val="007B7ED5"/>
    <w:rsid w:val="007C1067"/>
    <w:rsid w:val="007C3AEB"/>
    <w:rsid w:val="007D0D55"/>
    <w:rsid w:val="007D4A41"/>
    <w:rsid w:val="007E37D9"/>
    <w:rsid w:val="007F051D"/>
    <w:rsid w:val="007F2702"/>
    <w:rsid w:val="007F3652"/>
    <w:rsid w:val="00812712"/>
    <w:rsid w:val="008149AC"/>
    <w:rsid w:val="00816968"/>
    <w:rsid w:val="00820972"/>
    <w:rsid w:val="008220D6"/>
    <w:rsid w:val="00831D1A"/>
    <w:rsid w:val="008339CE"/>
    <w:rsid w:val="00836B62"/>
    <w:rsid w:val="008872A6"/>
    <w:rsid w:val="008B50BB"/>
    <w:rsid w:val="008C72B9"/>
    <w:rsid w:val="008D2779"/>
    <w:rsid w:val="008D5109"/>
    <w:rsid w:val="008D79C3"/>
    <w:rsid w:val="008E73F6"/>
    <w:rsid w:val="008F1A29"/>
    <w:rsid w:val="008F320D"/>
    <w:rsid w:val="008F55ED"/>
    <w:rsid w:val="008F7FC1"/>
    <w:rsid w:val="00934291"/>
    <w:rsid w:val="00942A59"/>
    <w:rsid w:val="0095434D"/>
    <w:rsid w:val="009643FE"/>
    <w:rsid w:val="00976849"/>
    <w:rsid w:val="00980E13"/>
    <w:rsid w:val="00981C53"/>
    <w:rsid w:val="00996505"/>
    <w:rsid w:val="009A12DA"/>
    <w:rsid w:val="009A4FAF"/>
    <w:rsid w:val="009B0292"/>
    <w:rsid w:val="009D396E"/>
    <w:rsid w:val="009E6DC8"/>
    <w:rsid w:val="009F7AF7"/>
    <w:rsid w:val="00A04BAB"/>
    <w:rsid w:val="00A17E5A"/>
    <w:rsid w:val="00A20FCC"/>
    <w:rsid w:val="00A21B3F"/>
    <w:rsid w:val="00A31617"/>
    <w:rsid w:val="00A402B4"/>
    <w:rsid w:val="00A56AD1"/>
    <w:rsid w:val="00A656AB"/>
    <w:rsid w:val="00A877E2"/>
    <w:rsid w:val="00AA11F8"/>
    <w:rsid w:val="00AD5A27"/>
    <w:rsid w:val="00B06E1C"/>
    <w:rsid w:val="00B12247"/>
    <w:rsid w:val="00B16ACD"/>
    <w:rsid w:val="00B36729"/>
    <w:rsid w:val="00B5565D"/>
    <w:rsid w:val="00B735AE"/>
    <w:rsid w:val="00B74E2A"/>
    <w:rsid w:val="00BE1E27"/>
    <w:rsid w:val="00BE3BA5"/>
    <w:rsid w:val="00BE4EAE"/>
    <w:rsid w:val="00C074FB"/>
    <w:rsid w:val="00C21550"/>
    <w:rsid w:val="00C24035"/>
    <w:rsid w:val="00C24088"/>
    <w:rsid w:val="00C24638"/>
    <w:rsid w:val="00C404BE"/>
    <w:rsid w:val="00C50D18"/>
    <w:rsid w:val="00C56C54"/>
    <w:rsid w:val="00C575EF"/>
    <w:rsid w:val="00C629EA"/>
    <w:rsid w:val="00C8135E"/>
    <w:rsid w:val="00C870ED"/>
    <w:rsid w:val="00C912AE"/>
    <w:rsid w:val="00CC1C26"/>
    <w:rsid w:val="00CE1157"/>
    <w:rsid w:val="00CE48B2"/>
    <w:rsid w:val="00CF33E8"/>
    <w:rsid w:val="00CF7862"/>
    <w:rsid w:val="00D240FA"/>
    <w:rsid w:val="00D25CFC"/>
    <w:rsid w:val="00D27B7D"/>
    <w:rsid w:val="00D42A2A"/>
    <w:rsid w:val="00D50367"/>
    <w:rsid w:val="00D54EAE"/>
    <w:rsid w:val="00D57E5F"/>
    <w:rsid w:val="00D63B05"/>
    <w:rsid w:val="00D7644D"/>
    <w:rsid w:val="00D86DF5"/>
    <w:rsid w:val="00D9383A"/>
    <w:rsid w:val="00DA23C2"/>
    <w:rsid w:val="00DC75CD"/>
    <w:rsid w:val="00DF730D"/>
    <w:rsid w:val="00E05459"/>
    <w:rsid w:val="00E172AB"/>
    <w:rsid w:val="00E32E94"/>
    <w:rsid w:val="00E51DA8"/>
    <w:rsid w:val="00E534E2"/>
    <w:rsid w:val="00E60AC9"/>
    <w:rsid w:val="00EA5EC2"/>
    <w:rsid w:val="00EB0AD5"/>
    <w:rsid w:val="00EB19B9"/>
    <w:rsid w:val="00EB3789"/>
    <w:rsid w:val="00EB4C03"/>
    <w:rsid w:val="00EC5FF5"/>
    <w:rsid w:val="00EC7D1C"/>
    <w:rsid w:val="00EE6AD3"/>
    <w:rsid w:val="00EF2BB6"/>
    <w:rsid w:val="00EF3841"/>
    <w:rsid w:val="00EF58BE"/>
    <w:rsid w:val="00EF69BF"/>
    <w:rsid w:val="00F01AEA"/>
    <w:rsid w:val="00F12EF7"/>
    <w:rsid w:val="00F26134"/>
    <w:rsid w:val="00F37D8E"/>
    <w:rsid w:val="00F465AA"/>
    <w:rsid w:val="00F73102"/>
    <w:rsid w:val="00F802B6"/>
    <w:rsid w:val="00F83FEA"/>
    <w:rsid w:val="00F94F70"/>
    <w:rsid w:val="00FA10A3"/>
    <w:rsid w:val="00FA47B6"/>
    <w:rsid w:val="00FC5605"/>
    <w:rsid w:val="00FC6C5B"/>
    <w:rsid w:val="00FC6C81"/>
    <w:rsid w:val="00FD2721"/>
    <w:rsid w:val="00FE3880"/>
    <w:rsid w:val="00FF0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8" type="connector" idref="#_x0000_s1031"/>
        <o:r id="V:Rule9" type="connector" idref="#_x0000_s1028"/>
        <o:r id="V:Rule10" type="connector" idref="#_x0000_s1038"/>
        <o:r id="V:Rule11" type="connector" idref="#_x0000_s1030"/>
        <o:r id="V:Rule12" type="connector" idref="#_x0000_s1029"/>
        <o:r id="V:Rule13" type="connector" idref="#_x0000_s1027"/>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EF"/>
  </w:style>
  <w:style w:type="paragraph" w:styleId="Heading1">
    <w:name w:val="heading 1"/>
    <w:basedOn w:val="Normal"/>
    <w:next w:val="Normal"/>
    <w:link w:val="Heading1Char"/>
    <w:uiPriority w:val="9"/>
    <w:qFormat/>
    <w:rsid w:val="0007405C"/>
    <w:pPr>
      <w:keepNext/>
      <w:keepLines/>
      <w:spacing w:before="480" w:after="0"/>
      <w:outlineLvl w:val="0"/>
    </w:pPr>
    <w:rPr>
      <w:rFonts w:asciiTheme="majorHAnsi" w:eastAsiaTheme="majorEastAsia" w:hAnsiTheme="majorHAnsi" w:cstheme="majorBidi"/>
      <w:b/>
      <w:bCs/>
      <w:color w:val="365F91" w:themeColor="accent1" w:themeShade="BF"/>
      <w:sz w:val="32"/>
      <w:szCs w:val="32"/>
    </w:rPr>
  </w:style>
  <w:style w:type="paragraph" w:styleId="Heading3">
    <w:name w:val="heading 3"/>
    <w:basedOn w:val="Normal"/>
    <w:link w:val="Heading3Char"/>
    <w:uiPriority w:val="9"/>
    <w:qFormat/>
    <w:rsid w:val="00D57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AD1"/>
    <w:pPr>
      <w:ind w:left="720"/>
      <w:contextualSpacing/>
    </w:pPr>
  </w:style>
  <w:style w:type="paragraph" w:styleId="TOC1">
    <w:name w:val="toc 1"/>
    <w:basedOn w:val="Normal"/>
    <w:next w:val="Normal"/>
    <w:uiPriority w:val="39"/>
    <w:rsid w:val="006A0606"/>
    <w:pPr>
      <w:tabs>
        <w:tab w:val="right" w:leader="dot" w:pos="9360"/>
      </w:tabs>
      <w:spacing w:before="120" w:after="120" w:line="240" w:lineRule="auto"/>
    </w:pPr>
    <w:rPr>
      <w:rFonts w:ascii="Times New Roman" w:eastAsia="Times New Roman" w:hAnsi="Times New Roman" w:cs="Times New Roman"/>
      <w:caps/>
      <w:szCs w:val="20"/>
      <w:lang w:val="en-US" w:eastAsia="en-US"/>
    </w:rPr>
  </w:style>
  <w:style w:type="paragraph" w:styleId="TOC2">
    <w:name w:val="toc 2"/>
    <w:basedOn w:val="Normal"/>
    <w:next w:val="Normal"/>
    <w:semiHidden/>
    <w:rsid w:val="006A0606"/>
    <w:pPr>
      <w:tabs>
        <w:tab w:val="left" w:pos="900"/>
        <w:tab w:val="right" w:leader="dot" w:pos="9360"/>
      </w:tabs>
      <w:spacing w:after="0" w:line="240" w:lineRule="auto"/>
      <w:ind w:left="245"/>
    </w:pPr>
    <w:rPr>
      <w:rFonts w:ascii="Times New Roman" w:eastAsia="Times New Roman" w:hAnsi="Times New Roman" w:cs="Times New Roman"/>
      <w:szCs w:val="20"/>
      <w:lang w:val="en-US" w:eastAsia="en-US"/>
    </w:rPr>
  </w:style>
  <w:style w:type="paragraph" w:styleId="TOC3">
    <w:name w:val="toc 3"/>
    <w:basedOn w:val="Normal"/>
    <w:next w:val="Normal"/>
    <w:semiHidden/>
    <w:rsid w:val="006A0606"/>
    <w:pPr>
      <w:tabs>
        <w:tab w:val="right" w:leader="dot" w:pos="9360"/>
      </w:tabs>
      <w:spacing w:after="0" w:line="240" w:lineRule="auto"/>
      <w:ind w:left="480"/>
    </w:pPr>
    <w:rPr>
      <w:rFonts w:ascii="Times New Roman" w:eastAsia="Times New Roman" w:hAnsi="Times New Roman" w:cs="Times New Roman"/>
      <w:szCs w:val="20"/>
      <w:lang w:val="en-US" w:eastAsia="en-US"/>
    </w:rPr>
  </w:style>
  <w:style w:type="paragraph" w:customStyle="1" w:styleId="TOC-title">
    <w:name w:val="TOC-title"/>
    <w:basedOn w:val="Normal"/>
    <w:rsid w:val="006A0606"/>
    <w:pPr>
      <w:spacing w:before="240" w:after="60" w:line="240" w:lineRule="auto"/>
      <w:jc w:val="center"/>
    </w:pPr>
    <w:rPr>
      <w:rFonts w:ascii="Times New Roman" w:eastAsia="Times New Roman" w:hAnsi="Times New Roman" w:cs="Times New Roman"/>
      <w:b/>
      <w:caps/>
      <w:sz w:val="24"/>
      <w:szCs w:val="20"/>
      <w:lang w:val="en-US" w:eastAsia="en-US"/>
    </w:rPr>
  </w:style>
  <w:style w:type="character" w:styleId="Hyperlink">
    <w:name w:val="Hyperlink"/>
    <w:basedOn w:val="DefaultParagraphFont"/>
    <w:uiPriority w:val="99"/>
    <w:rsid w:val="006A0606"/>
    <w:rPr>
      <w:color w:val="0000FF"/>
      <w:u w:val="single"/>
    </w:rPr>
  </w:style>
  <w:style w:type="paragraph" w:customStyle="1" w:styleId="TOC-headings">
    <w:name w:val="TOC-headings"/>
    <w:basedOn w:val="TOC-title"/>
    <w:rsid w:val="006A0606"/>
    <w:pPr>
      <w:tabs>
        <w:tab w:val="right" w:pos="9360"/>
      </w:tabs>
      <w:spacing w:before="60" w:after="120"/>
      <w:jc w:val="left"/>
    </w:pPr>
    <w:rPr>
      <w:caps w:val="0"/>
      <w:sz w:val="22"/>
    </w:rPr>
  </w:style>
  <w:style w:type="paragraph" w:customStyle="1" w:styleId="Bullet">
    <w:name w:val="Bullet"/>
    <w:basedOn w:val="Normal"/>
    <w:rsid w:val="00551060"/>
    <w:pPr>
      <w:tabs>
        <w:tab w:val="left" w:pos="720"/>
      </w:tabs>
      <w:spacing w:before="60" w:after="60" w:line="240" w:lineRule="auto"/>
      <w:ind w:left="720" w:hanging="360"/>
    </w:pPr>
    <w:rPr>
      <w:rFonts w:ascii="Times New Roman" w:eastAsia="Times New Roman" w:hAnsi="Times New Roman" w:cs="Times New Roman"/>
      <w:szCs w:val="20"/>
      <w:lang w:val="en-US" w:eastAsia="en-US"/>
    </w:rPr>
  </w:style>
  <w:style w:type="table" w:styleId="TableGrid">
    <w:name w:val="Table Grid"/>
    <w:basedOn w:val="TableNormal"/>
    <w:uiPriority w:val="59"/>
    <w:rsid w:val="002D5B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1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F8"/>
    <w:rPr>
      <w:rFonts w:ascii="Tahoma" w:hAnsi="Tahoma" w:cs="Tahoma"/>
      <w:sz w:val="16"/>
      <w:szCs w:val="16"/>
    </w:rPr>
  </w:style>
  <w:style w:type="character" w:customStyle="1" w:styleId="mcontent">
    <w:name w:val="mcontent"/>
    <w:basedOn w:val="DefaultParagraphFont"/>
    <w:rsid w:val="00831D1A"/>
  </w:style>
  <w:style w:type="character" w:customStyle="1" w:styleId="fadewordcontainer">
    <w:name w:val="fadewordcontainer"/>
    <w:basedOn w:val="DefaultParagraphFont"/>
    <w:rsid w:val="00831D1A"/>
  </w:style>
  <w:style w:type="character" w:customStyle="1" w:styleId="Heading3Char">
    <w:name w:val="Heading 3 Char"/>
    <w:basedOn w:val="DefaultParagraphFont"/>
    <w:link w:val="Heading3"/>
    <w:uiPriority w:val="9"/>
    <w:rsid w:val="00D57E5F"/>
    <w:rPr>
      <w:rFonts w:ascii="Times New Roman" w:eastAsia="Times New Roman" w:hAnsi="Times New Roman" w:cs="Times New Roman"/>
      <w:b/>
      <w:bCs/>
      <w:sz w:val="27"/>
      <w:szCs w:val="27"/>
    </w:rPr>
  </w:style>
  <w:style w:type="paragraph" w:customStyle="1" w:styleId="doctext">
    <w:name w:val="doctext"/>
    <w:basedOn w:val="Normal"/>
    <w:rsid w:val="00D57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7405C"/>
    <w:rPr>
      <w:rFonts w:asciiTheme="majorHAnsi" w:eastAsiaTheme="majorEastAsia" w:hAnsiTheme="majorHAnsi" w:cstheme="majorBidi"/>
      <w:b/>
      <w:bCs/>
      <w:color w:val="365F91" w:themeColor="accent1" w:themeShade="BF"/>
      <w:sz w:val="32"/>
      <w:szCs w:val="32"/>
    </w:rPr>
  </w:style>
  <w:style w:type="character" w:styleId="CommentReference">
    <w:name w:val="annotation reference"/>
    <w:basedOn w:val="DefaultParagraphFont"/>
    <w:uiPriority w:val="99"/>
    <w:semiHidden/>
    <w:unhideWhenUsed/>
    <w:rsid w:val="006A3C85"/>
    <w:rPr>
      <w:sz w:val="16"/>
      <w:szCs w:val="16"/>
    </w:rPr>
  </w:style>
  <w:style w:type="paragraph" w:styleId="CommentText">
    <w:name w:val="annotation text"/>
    <w:basedOn w:val="Normal"/>
    <w:link w:val="CommentTextChar"/>
    <w:uiPriority w:val="99"/>
    <w:semiHidden/>
    <w:unhideWhenUsed/>
    <w:rsid w:val="006A3C85"/>
    <w:pPr>
      <w:spacing w:line="240" w:lineRule="auto"/>
    </w:pPr>
    <w:rPr>
      <w:sz w:val="20"/>
      <w:szCs w:val="20"/>
    </w:rPr>
  </w:style>
  <w:style w:type="character" w:customStyle="1" w:styleId="CommentTextChar">
    <w:name w:val="Comment Text Char"/>
    <w:basedOn w:val="DefaultParagraphFont"/>
    <w:link w:val="CommentText"/>
    <w:uiPriority w:val="99"/>
    <w:semiHidden/>
    <w:rsid w:val="006A3C85"/>
    <w:rPr>
      <w:sz w:val="20"/>
      <w:szCs w:val="20"/>
    </w:rPr>
  </w:style>
  <w:style w:type="paragraph" w:styleId="CommentSubject">
    <w:name w:val="annotation subject"/>
    <w:basedOn w:val="CommentText"/>
    <w:next w:val="CommentText"/>
    <w:link w:val="CommentSubjectChar"/>
    <w:uiPriority w:val="99"/>
    <w:semiHidden/>
    <w:unhideWhenUsed/>
    <w:rsid w:val="006A3C85"/>
    <w:rPr>
      <w:b/>
      <w:bCs/>
    </w:rPr>
  </w:style>
  <w:style w:type="character" w:customStyle="1" w:styleId="CommentSubjectChar">
    <w:name w:val="Comment Subject Char"/>
    <w:basedOn w:val="CommentTextChar"/>
    <w:link w:val="CommentSubject"/>
    <w:uiPriority w:val="99"/>
    <w:semiHidden/>
    <w:rsid w:val="006A3C85"/>
    <w:rPr>
      <w:b/>
      <w:bCs/>
    </w:rPr>
  </w:style>
</w:styles>
</file>

<file path=word/webSettings.xml><?xml version="1.0" encoding="utf-8"?>
<w:webSettings xmlns:r="http://schemas.openxmlformats.org/officeDocument/2006/relationships" xmlns:w="http://schemas.openxmlformats.org/wordprocessingml/2006/main">
  <w:divs>
    <w:div w:id="36703458">
      <w:bodyDiv w:val="1"/>
      <w:marLeft w:val="0"/>
      <w:marRight w:val="0"/>
      <w:marTop w:val="0"/>
      <w:marBottom w:val="0"/>
      <w:divBdr>
        <w:top w:val="none" w:sz="0" w:space="0" w:color="auto"/>
        <w:left w:val="none" w:sz="0" w:space="0" w:color="auto"/>
        <w:bottom w:val="none" w:sz="0" w:space="0" w:color="auto"/>
        <w:right w:val="none" w:sz="0" w:space="0" w:color="auto"/>
      </w:divBdr>
    </w:div>
    <w:div w:id="473068276">
      <w:bodyDiv w:val="1"/>
      <w:marLeft w:val="0"/>
      <w:marRight w:val="0"/>
      <w:marTop w:val="0"/>
      <w:marBottom w:val="0"/>
      <w:divBdr>
        <w:top w:val="none" w:sz="0" w:space="0" w:color="auto"/>
        <w:left w:val="none" w:sz="0" w:space="0" w:color="auto"/>
        <w:bottom w:val="none" w:sz="0" w:space="0" w:color="auto"/>
        <w:right w:val="none" w:sz="0" w:space="0" w:color="auto"/>
      </w:divBdr>
      <w:divsChild>
        <w:div w:id="630743621">
          <w:marLeft w:val="0"/>
          <w:marRight w:val="0"/>
          <w:marTop w:val="0"/>
          <w:marBottom w:val="0"/>
          <w:divBdr>
            <w:top w:val="none" w:sz="0" w:space="0" w:color="auto"/>
            <w:left w:val="none" w:sz="0" w:space="0" w:color="auto"/>
            <w:bottom w:val="none" w:sz="0" w:space="0" w:color="auto"/>
            <w:right w:val="none" w:sz="0" w:space="0" w:color="auto"/>
          </w:divBdr>
        </w:div>
      </w:divsChild>
    </w:div>
    <w:div w:id="504049711">
      <w:bodyDiv w:val="1"/>
      <w:marLeft w:val="0"/>
      <w:marRight w:val="0"/>
      <w:marTop w:val="0"/>
      <w:marBottom w:val="0"/>
      <w:divBdr>
        <w:top w:val="none" w:sz="0" w:space="0" w:color="auto"/>
        <w:left w:val="none" w:sz="0" w:space="0" w:color="auto"/>
        <w:bottom w:val="none" w:sz="0" w:space="0" w:color="auto"/>
        <w:right w:val="none" w:sz="0" w:space="0" w:color="auto"/>
      </w:divBdr>
      <w:divsChild>
        <w:div w:id="408044723">
          <w:marLeft w:val="0"/>
          <w:marRight w:val="0"/>
          <w:marTop w:val="0"/>
          <w:marBottom w:val="0"/>
          <w:divBdr>
            <w:top w:val="none" w:sz="0" w:space="0" w:color="auto"/>
            <w:left w:val="none" w:sz="0" w:space="0" w:color="auto"/>
            <w:bottom w:val="none" w:sz="0" w:space="0" w:color="auto"/>
            <w:right w:val="none" w:sz="0" w:space="0" w:color="auto"/>
          </w:divBdr>
        </w:div>
      </w:divsChild>
    </w:div>
    <w:div w:id="548763332">
      <w:bodyDiv w:val="1"/>
      <w:marLeft w:val="0"/>
      <w:marRight w:val="0"/>
      <w:marTop w:val="0"/>
      <w:marBottom w:val="0"/>
      <w:divBdr>
        <w:top w:val="none" w:sz="0" w:space="0" w:color="auto"/>
        <w:left w:val="none" w:sz="0" w:space="0" w:color="auto"/>
        <w:bottom w:val="none" w:sz="0" w:space="0" w:color="auto"/>
        <w:right w:val="none" w:sz="0" w:space="0" w:color="auto"/>
      </w:divBdr>
    </w:div>
    <w:div w:id="947271981">
      <w:bodyDiv w:val="1"/>
      <w:marLeft w:val="0"/>
      <w:marRight w:val="0"/>
      <w:marTop w:val="0"/>
      <w:marBottom w:val="0"/>
      <w:divBdr>
        <w:top w:val="none" w:sz="0" w:space="0" w:color="auto"/>
        <w:left w:val="none" w:sz="0" w:space="0" w:color="auto"/>
        <w:bottom w:val="none" w:sz="0" w:space="0" w:color="auto"/>
        <w:right w:val="none" w:sz="0" w:space="0" w:color="auto"/>
      </w:divBdr>
    </w:div>
    <w:div w:id="1255287170">
      <w:bodyDiv w:val="1"/>
      <w:marLeft w:val="0"/>
      <w:marRight w:val="0"/>
      <w:marTop w:val="0"/>
      <w:marBottom w:val="0"/>
      <w:divBdr>
        <w:top w:val="none" w:sz="0" w:space="0" w:color="auto"/>
        <w:left w:val="none" w:sz="0" w:space="0" w:color="auto"/>
        <w:bottom w:val="none" w:sz="0" w:space="0" w:color="auto"/>
        <w:right w:val="none" w:sz="0" w:space="0" w:color="auto"/>
      </w:divBdr>
    </w:div>
    <w:div w:id="1261252618">
      <w:bodyDiv w:val="1"/>
      <w:marLeft w:val="0"/>
      <w:marRight w:val="0"/>
      <w:marTop w:val="0"/>
      <w:marBottom w:val="0"/>
      <w:divBdr>
        <w:top w:val="none" w:sz="0" w:space="0" w:color="auto"/>
        <w:left w:val="none" w:sz="0" w:space="0" w:color="auto"/>
        <w:bottom w:val="none" w:sz="0" w:space="0" w:color="auto"/>
        <w:right w:val="none" w:sz="0" w:space="0" w:color="auto"/>
      </w:divBdr>
      <w:divsChild>
        <w:div w:id="98765206">
          <w:marLeft w:val="0"/>
          <w:marRight w:val="0"/>
          <w:marTop w:val="0"/>
          <w:marBottom w:val="0"/>
          <w:divBdr>
            <w:top w:val="none" w:sz="0" w:space="0" w:color="auto"/>
            <w:left w:val="none" w:sz="0" w:space="0" w:color="auto"/>
            <w:bottom w:val="none" w:sz="0" w:space="0" w:color="auto"/>
            <w:right w:val="none" w:sz="0" w:space="0" w:color="auto"/>
          </w:divBdr>
        </w:div>
      </w:divsChild>
    </w:div>
    <w:div w:id="1644696778">
      <w:bodyDiv w:val="1"/>
      <w:marLeft w:val="0"/>
      <w:marRight w:val="0"/>
      <w:marTop w:val="0"/>
      <w:marBottom w:val="0"/>
      <w:divBdr>
        <w:top w:val="none" w:sz="0" w:space="0" w:color="auto"/>
        <w:left w:val="none" w:sz="0" w:space="0" w:color="auto"/>
        <w:bottom w:val="none" w:sz="0" w:space="0" w:color="auto"/>
        <w:right w:val="none" w:sz="0" w:space="0" w:color="auto"/>
      </w:divBdr>
      <w:divsChild>
        <w:div w:id="754470870">
          <w:marLeft w:val="0"/>
          <w:marRight w:val="0"/>
          <w:marTop w:val="0"/>
          <w:marBottom w:val="0"/>
          <w:divBdr>
            <w:top w:val="none" w:sz="0" w:space="0" w:color="auto"/>
            <w:left w:val="none" w:sz="0" w:space="0" w:color="auto"/>
            <w:bottom w:val="none" w:sz="0" w:space="0" w:color="auto"/>
            <w:right w:val="none" w:sz="0" w:space="0" w:color="auto"/>
          </w:divBdr>
        </w:div>
      </w:divsChild>
    </w:div>
    <w:div w:id="1702709249">
      <w:bodyDiv w:val="1"/>
      <w:marLeft w:val="0"/>
      <w:marRight w:val="0"/>
      <w:marTop w:val="0"/>
      <w:marBottom w:val="0"/>
      <w:divBdr>
        <w:top w:val="none" w:sz="0" w:space="0" w:color="auto"/>
        <w:left w:val="none" w:sz="0" w:space="0" w:color="auto"/>
        <w:bottom w:val="none" w:sz="0" w:space="0" w:color="auto"/>
        <w:right w:val="none" w:sz="0" w:space="0" w:color="auto"/>
      </w:divBdr>
    </w:div>
    <w:div w:id="1733655968">
      <w:bodyDiv w:val="1"/>
      <w:marLeft w:val="0"/>
      <w:marRight w:val="0"/>
      <w:marTop w:val="0"/>
      <w:marBottom w:val="0"/>
      <w:divBdr>
        <w:top w:val="none" w:sz="0" w:space="0" w:color="auto"/>
        <w:left w:val="none" w:sz="0" w:space="0" w:color="auto"/>
        <w:bottom w:val="none" w:sz="0" w:space="0" w:color="auto"/>
        <w:right w:val="none" w:sz="0" w:space="0" w:color="auto"/>
      </w:divBdr>
    </w:div>
    <w:div w:id="1748378913">
      <w:bodyDiv w:val="1"/>
      <w:marLeft w:val="0"/>
      <w:marRight w:val="0"/>
      <w:marTop w:val="0"/>
      <w:marBottom w:val="0"/>
      <w:divBdr>
        <w:top w:val="none" w:sz="0" w:space="0" w:color="auto"/>
        <w:left w:val="none" w:sz="0" w:space="0" w:color="auto"/>
        <w:bottom w:val="none" w:sz="0" w:space="0" w:color="auto"/>
        <w:right w:val="none" w:sz="0" w:space="0" w:color="auto"/>
      </w:divBdr>
    </w:div>
    <w:div w:id="1795370899">
      <w:bodyDiv w:val="1"/>
      <w:marLeft w:val="0"/>
      <w:marRight w:val="0"/>
      <w:marTop w:val="0"/>
      <w:marBottom w:val="0"/>
      <w:divBdr>
        <w:top w:val="none" w:sz="0" w:space="0" w:color="auto"/>
        <w:left w:val="none" w:sz="0" w:space="0" w:color="auto"/>
        <w:bottom w:val="none" w:sz="0" w:space="0" w:color="auto"/>
        <w:right w:val="none" w:sz="0" w:space="0" w:color="auto"/>
      </w:divBdr>
    </w:div>
    <w:div w:id="1943489792">
      <w:bodyDiv w:val="1"/>
      <w:marLeft w:val="0"/>
      <w:marRight w:val="0"/>
      <w:marTop w:val="0"/>
      <w:marBottom w:val="0"/>
      <w:divBdr>
        <w:top w:val="none" w:sz="0" w:space="0" w:color="auto"/>
        <w:left w:val="none" w:sz="0" w:space="0" w:color="auto"/>
        <w:bottom w:val="none" w:sz="0" w:space="0" w:color="auto"/>
        <w:right w:val="none" w:sz="0" w:space="0" w:color="auto"/>
      </w:divBdr>
    </w:div>
    <w:div w:id="1944678304">
      <w:bodyDiv w:val="1"/>
      <w:marLeft w:val="0"/>
      <w:marRight w:val="0"/>
      <w:marTop w:val="0"/>
      <w:marBottom w:val="0"/>
      <w:divBdr>
        <w:top w:val="none" w:sz="0" w:space="0" w:color="auto"/>
        <w:left w:val="none" w:sz="0" w:space="0" w:color="auto"/>
        <w:bottom w:val="none" w:sz="0" w:space="0" w:color="auto"/>
        <w:right w:val="none" w:sz="0" w:space="0" w:color="auto"/>
      </w:divBdr>
    </w:div>
    <w:div w:id="20720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google.com/intl/tr-TR/edu/tools101/sc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en.wikipedia.org/wiki/Unit_testing" TargetMode="External"/><Relationship Id="rId5" Type="http://schemas.openxmlformats.org/officeDocument/2006/relationships/webSettings" Target="webSettings.xml"/><Relationship Id="rId10" Type="http://schemas.openxmlformats.org/officeDocument/2006/relationships/hyperlink" Target="http://en.wikipedia.org/wiki/Code_review" TargetMode="External"/><Relationship Id="rId4" Type="http://schemas.openxmlformats.org/officeDocument/2006/relationships/settings" Target="settings.xml"/><Relationship Id="rId9" Type="http://schemas.openxmlformats.org/officeDocument/2006/relationships/hyperlink" Target="http://en.wikipedia.org/wiki/Pai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06ACB-D112-4CFE-B290-D86D75C56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6273</Words>
  <Characters>35757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41947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gul</cp:lastModifiedBy>
  <cp:revision>256</cp:revision>
  <dcterms:created xsi:type="dcterms:W3CDTF">2010-10-26T20:01:00Z</dcterms:created>
  <dcterms:modified xsi:type="dcterms:W3CDTF">2010-11-24T22:32:00Z</dcterms:modified>
</cp:coreProperties>
</file>