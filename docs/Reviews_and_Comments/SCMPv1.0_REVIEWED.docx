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694" w:rsidRDefault="00B73694" w:rsidP="00C33262">
      <w:pPr>
        <w:jc w:val="center"/>
        <w:rPr>
          <w:b/>
          <w:bCs/>
          <w:sz w:val="32"/>
          <w:szCs w:val="32"/>
        </w:rPr>
      </w:pPr>
      <w:r>
        <w:rPr>
          <w:b/>
          <w:bCs/>
          <w:sz w:val="32"/>
          <w:szCs w:val="32"/>
        </w:rPr>
        <w:t>CMPE 451</w:t>
      </w:r>
    </w:p>
    <w:p w:rsidR="00B73694" w:rsidRDefault="00B73694" w:rsidP="00C33262">
      <w:pPr>
        <w:jc w:val="center"/>
        <w:rPr>
          <w:b/>
          <w:bCs/>
          <w:sz w:val="32"/>
          <w:szCs w:val="32"/>
        </w:rPr>
      </w:pPr>
      <w:r>
        <w:rPr>
          <w:b/>
          <w:bCs/>
          <w:sz w:val="32"/>
          <w:szCs w:val="32"/>
        </w:rPr>
        <w:t>SOFTWARE ENGINEERING</w:t>
      </w:r>
    </w:p>
    <w:p w:rsidR="00B73694" w:rsidRDefault="00B73694" w:rsidP="00C33262">
      <w:pPr>
        <w:jc w:val="center"/>
        <w:rPr>
          <w:b/>
          <w:bCs/>
          <w:sz w:val="32"/>
          <w:szCs w:val="32"/>
        </w:rPr>
      </w:pPr>
    </w:p>
    <w:p w:rsidR="00B73694" w:rsidRDefault="00B73694" w:rsidP="00C33262">
      <w:pPr>
        <w:jc w:val="center"/>
        <w:rPr>
          <w:b/>
          <w:bCs/>
          <w:sz w:val="32"/>
          <w:szCs w:val="32"/>
        </w:rPr>
      </w:pPr>
    </w:p>
    <w:p w:rsidR="00B73694" w:rsidRDefault="00B73694" w:rsidP="00C33262">
      <w:pPr>
        <w:jc w:val="center"/>
        <w:rPr>
          <w:b/>
          <w:bCs/>
          <w:sz w:val="32"/>
          <w:szCs w:val="32"/>
        </w:rPr>
      </w:pPr>
    </w:p>
    <w:p w:rsidR="00C33262" w:rsidRPr="00BA6767" w:rsidRDefault="00C33262" w:rsidP="00C33262">
      <w:pPr>
        <w:jc w:val="center"/>
        <w:rPr>
          <w:b/>
          <w:bCs/>
          <w:sz w:val="32"/>
          <w:szCs w:val="32"/>
        </w:rPr>
      </w:pPr>
      <w:r w:rsidRPr="00BA6767">
        <w:rPr>
          <w:b/>
          <w:bCs/>
          <w:sz w:val="32"/>
          <w:szCs w:val="32"/>
        </w:rPr>
        <w:t>SOFTWARE CONFIGURATION MANAGEMENT PLAN</w:t>
      </w:r>
    </w:p>
    <w:p w:rsidR="00C33262" w:rsidRPr="00BA6767" w:rsidRDefault="00C33262" w:rsidP="00C33262">
      <w:pPr>
        <w:jc w:val="center"/>
        <w:rPr>
          <w:b/>
          <w:bCs/>
          <w:sz w:val="32"/>
          <w:szCs w:val="32"/>
        </w:rPr>
      </w:pPr>
      <w:r w:rsidRPr="00BA6767">
        <w:rPr>
          <w:b/>
          <w:bCs/>
          <w:sz w:val="32"/>
          <w:szCs w:val="32"/>
        </w:rPr>
        <w:t>FOR THE</w:t>
      </w:r>
    </w:p>
    <w:p w:rsidR="00C33262" w:rsidRPr="00BA6767" w:rsidRDefault="00C33262" w:rsidP="00C33262">
      <w:pPr>
        <w:jc w:val="center"/>
        <w:rPr>
          <w:b/>
          <w:bCs/>
          <w:sz w:val="32"/>
          <w:szCs w:val="32"/>
        </w:rPr>
      </w:pPr>
      <w:r w:rsidRPr="00BA6767">
        <w:rPr>
          <w:b/>
          <w:bCs/>
          <w:sz w:val="32"/>
          <w:szCs w:val="32"/>
        </w:rPr>
        <w:t>COMPUTER TRAINING For VISUALLY IMPAIRED</w:t>
      </w:r>
    </w:p>
    <w:p w:rsidR="00C33262" w:rsidRDefault="00C33262" w:rsidP="00C33262">
      <w:pPr>
        <w:jc w:val="center"/>
        <w:rPr>
          <w:b/>
          <w:bCs/>
          <w:sz w:val="32"/>
          <w:szCs w:val="32"/>
        </w:rPr>
      </w:pPr>
      <w:r w:rsidRPr="00BA6767">
        <w:rPr>
          <w:b/>
          <w:bCs/>
          <w:sz w:val="32"/>
          <w:szCs w:val="32"/>
        </w:rPr>
        <w:t>AUTOMATION TOOL (CTVIAT)</w:t>
      </w:r>
    </w:p>
    <w:p w:rsidR="00B73694" w:rsidRPr="00B73694" w:rsidRDefault="00B73694" w:rsidP="00C33262">
      <w:pPr>
        <w:jc w:val="center"/>
        <w:rPr>
          <w:sz w:val="28"/>
          <w:szCs w:val="28"/>
        </w:rPr>
      </w:pPr>
      <w:r w:rsidRPr="00B73694">
        <w:rPr>
          <w:sz w:val="28"/>
          <w:szCs w:val="28"/>
        </w:rPr>
        <w:t>Version 1.0</w:t>
      </w:r>
    </w:p>
    <w:p w:rsidR="00B73694" w:rsidRDefault="00B73694" w:rsidP="00C33262">
      <w:pPr>
        <w:jc w:val="center"/>
        <w:rPr>
          <w:b/>
          <w:bCs/>
          <w:sz w:val="32"/>
          <w:szCs w:val="32"/>
        </w:rPr>
      </w:pPr>
    </w:p>
    <w:p w:rsidR="00C33262" w:rsidRPr="00BA6767" w:rsidRDefault="00C33262" w:rsidP="00C33262">
      <w:pPr>
        <w:jc w:val="center"/>
        <w:rPr>
          <w:b/>
          <w:bCs/>
          <w:sz w:val="32"/>
          <w:szCs w:val="32"/>
        </w:rPr>
      </w:pPr>
      <w:r w:rsidRPr="00BA6767">
        <w:rPr>
          <w:b/>
          <w:bCs/>
          <w:sz w:val="32"/>
          <w:szCs w:val="32"/>
        </w:rPr>
        <w:t>GROUP 3</w:t>
      </w:r>
    </w:p>
    <w:p w:rsidR="00C33262" w:rsidRPr="00BA6767" w:rsidRDefault="00C33262" w:rsidP="00C33262"/>
    <w:p w:rsidR="002E51A9" w:rsidRDefault="002E51A9" w:rsidP="00C33262">
      <w:pPr>
        <w:jc w:val="center"/>
        <w:rPr>
          <w:b/>
          <w:bCs/>
        </w:rPr>
      </w:pPr>
      <w:r w:rsidRPr="00BA6767">
        <w:rPr>
          <w:b/>
          <w:bCs/>
        </w:rPr>
        <w:t>Ferhat Elmas</w:t>
      </w:r>
    </w:p>
    <w:p w:rsidR="00C33262" w:rsidRPr="00BA6767" w:rsidRDefault="00C33262" w:rsidP="00C33262">
      <w:pPr>
        <w:jc w:val="center"/>
        <w:rPr>
          <w:b/>
          <w:bCs/>
        </w:rPr>
      </w:pPr>
      <w:r w:rsidRPr="00BA6767">
        <w:rPr>
          <w:b/>
          <w:bCs/>
        </w:rPr>
        <w:t>Emmar Kardeslik</w:t>
      </w:r>
    </w:p>
    <w:p w:rsidR="00C33262" w:rsidRPr="00BA6767" w:rsidRDefault="00C33262" w:rsidP="002E51A9">
      <w:pPr>
        <w:jc w:val="center"/>
        <w:rPr>
          <w:b/>
          <w:bCs/>
        </w:rPr>
      </w:pPr>
      <w:r w:rsidRPr="00BA6767">
        <w:rPr>
          <w:b/>
          <w:bCs/>
        </w:rPr>
        <w:t>Eray Saltik</w:t>
      </w:r>
    </w:p>
    <w:p w:rsidR="002E51A9" w:rsidRDefault="002E51A9" w:rsidP="002E51A9">
      <w:pPr>
        <w:jc w:val="center"/>
        <w:rPr>
          <w:b/>
          <w:bCs/>
        </w:rPr>
      </w:pPr>
      <w:r w:rsidRPr="00BA6767">
        <w:rPr>
          <w:b/>
          <w:bCs/>
        </w:rPr>
        <w:t>Özge Inan</w:t>
      </w:r>
    </w:p>
    <w:p w:rsidR="00C33262" w:rsidRPr="00BA6767" w:rsidRDefault="00C33262" w:rsidP="00C33262">
      <w:pPr>
        <w:jc w:val="center"/>
        <w:rPr>
          <w:b/>
          <w:bCs/>
        </w:rPr>
      </w:pPr>
      <w:r w:rsidRPr="00BA6767">
        <w:rPr>
          <w:b/>
          <w:bCs/>
        </w:rPr>
        <w:t>Osman Sokuoglu</w:t>
      </w:r>
    </w:p>
    <w:p w:rsidR="00C33262" w:rsidRDefault="00C33262" w:rsidP="00C33262">
      <w:pPr>
        <w:jc w:val="center"/>
        <w:rPr>
          <w:b/>
          <w:bCs/>
        </w:rPr>
      </w:pPr>
    </w:p>
    <w:p w:rsidR="002E51A9" w:rsidRPr="00BA6767" w:rsidRDefault="002E51A9" w:rsidP="00C33262">
      <w:pPr>
        <w:jc w:val="center"/>
        <w:rPr>
          <w:b/>
          <w:bCs/>
        </w:rPr>
      </w:pPr>
    </w:p>
    <w:p w:rsidR="00C33262" w:rsidRPr="00BA6767" w:rsidRDefault="00C33262" w:rsidP="00C33262">
      <w:pPr>
        <w:jc w:val="center"/>
        <w:rPr>
          <w:b/>
          <w:bCs/>
        </w:rPr>
      </w:pPr>
      <w:r w:rsidRPr="00BA6767">
        <w:rPr>
          <w:b/>
          <w:bCs/>
        </w:rPr>
        <w:t>Bogazici University</w:t>
      </w:r>
    </w:p>
    <w:p w:rsidR="00C33262" w:rsidRPr="00BA6767" w:rsidRDefault="00C33262" w:rsidP="00C33262"/>
    <w:p w:rsidR="00C33262" w:rsidRPr="00BA6767" w:rsidRDefault="00C33262" w:rsidP="00C33262"/>
    <w:p w:rsidR="00C33262" w:rsidRPr="00BA6767" w:rsidRDefault="00C33262" w:rsidP="00C33262"/>
    <w:p w:rsidR="00C33262" w:rsidRPr="00BA6767" w:rsidRDefault="00C33262" w:rsidP="00C33262"/>
    <w:p w:rsidR="00C33262" w:rsidRPr="00BA6767" w:rsidRDefault="00C33262" w:rsidP="00C33262"/>
    <w:p w:rsidR="00C33262" w:rsidRPr="00BA6767" w:rsidRDefault="00C33262" w:rsidP="00C33262"/>
    <w:sdt>
      <w:sdtPr>
        <w:rPr>
          <w:rFonts w:asciiTheme="minorHAnsi" w:eastAsiaTheme="minorHAnsi" w:hAnsiTheme="minorHAnsi" w:cstheme="minorBidi"/>
          <w:b w:val="0"/>
          <w:bCs w:val="0"/>
          <w:color w:val="auto"/>
          <w:sz w:val="24"/>
          <w:szCs w:val="24"/>
        </w:rPr>
        <w:id w:val="186903972"/>
        <w:docPartObj>
          <w:docPartGallery w:val="Table of Contents"/>
          <w:docPartUnique/>
        </w:docPartObj>
      </w:sdtPr>
      <w:sdtContent>
        <w:p w:rsidR="00276589" w:rsidRDefault="00276589">
          <w:pPr>
            <w:pStyle w:val="TOCHeading"/>
          </w:pPr>
          <w:r>
            <w:t>Table of Contents</w:t>
          </w:r>
        </w:p>
        <w:p w:rsidR="008628F0" w:rsidRDefault="00401B99">
          <w:pPr>
            <w:pStyle w:val="TOC1"/>
            <w:tabs>
              <w:tab w:val="left" w:pos="480"/>
              <w:tab w:val="right" w:leader="dot" w:pos="8290"/>
            </w:tabs>
            <w:rPr>
              <w:rFonts w:eastAsiaTheme="minorEastAsia"/>
              <w:b w:val="0"/>
              <w:noProof/>
              <w:sz w:val="22"/>
              <w:szCs w:val="22"/>
              <w:lang w:val="tr-TR" w:eastAsia="tr-TR"/>
            </w:rPr>
          </w:pPr>
          <w:r w:rsidRPr="00401B99">
            <w:fldChar w:fldCharType="begin"/>
          </w:r>
          <w:r w:rsidR="00276589">
            <w:instrText xml:space="preserve"> TOC \o "1-3" \h \z \u </w:instrText>
          </w:r>
          <w:r w:rsidRPr="00401B99">
            <w:fldChar w:fldCharType="separate"/>
          </w:r>
          <w:hyperlink w:anchor="_Toc276224344" w:history="1">
            <w:r w:rsidR="008628F0" w:rsidRPr="00887177">
              <w:rPr>
                <w:rStyle w:val="Hyperlink"/>
                <w:noProof/>
              </w:rPr>
              <w:t>1.</w:t>
            </w:r>
            <w:r w:rsidR="008628F0">
              <w:rPr>
                <w:rFonts w:eastAsiaTheme="minorEastAsia"/>
                <w:b w:val="0"/>
                <w:noProof/>
                <w:sz w:val="22"/>
                <w:szCs w:val="22"/>
                <w:lang w:val="tr-TR" w:eastAsia="tr-TR"/>
              </w:rPr>
              <w:tab/>
            </w:r>
            <w:r w:rsidR="008628F0" w:rsidRPr="00887177">
              <w:rPr>
                <w:rStyle w:val="Hyperlink"/>
                <w:noProof/>
              </w:rPr>
              <w:t>Abstract</w:t>
            </w:r>
            <w:r w:rsidR="008628F0">
              <w:rPr>
                <w:noProof/>
                <w:webHidden/>
              </w:rPr>
              <w:tab/>
            </w:r>
            <w:r>
              <w:rPr>
                <w:noProof/>
                <w:webHidden/>
              </w:rPr>
              <w:fldChar w:fldCharType="begin"/>
            </w:r>
            <w:r w:rsidR="008628F0">
              <w:rPr>
                <w:noProof/>
                <w:webHidden/>
              </w:rPr>
              <w:instrText xml:space="preserve"> PAGEREF _Toc276224344 \h </w:instrText>
            </w:r>
            <w:r>
              <w:rPr>
                <w:noProof/>
                <w:webHidden/>
              </w:rPr>
            </w:r>
            <w:r>
              <w:rPr>
                <w:noProof/>
                <w:webHidden/>
              </w:rPr>
              <w:fldChar w:fldCharType="separate"/>
            </w:r>
            <w:r w:rsidR="008628F0">
              <w:rPr>
                <w:noProof/>
                <w:webHidden/>
              </w:rPr>
              <w:t>3</w:t>
            </w:r>
            <w:r>
              <w:rPr>
                <w:noProof/>
                <w:webHidden/>
              </w:rPr>
              <w:fldChar w:fldCharType="end"/>
            </w:r>
          </w:hyperlink>
        </w:p>
        <w:p w:rsidR="008628F0" w:rsidRDefault="00401B99">
          <w:pPr>
            <w:pStyle w:val="TOC1"/>
            <w:tabs>
              <w:tab w:val="left" w:pos="480"/>
              <w:tab w:val="right" w:leader="dot" w:pos="8290"/>
            </w:tabs>
            <w:rPr>
              <w:rFonts w:eastAsiaTheme="minorEastAsia"/>
              <w:b w:val="0"/>
              <w:noProof/>
              <w:sz w:val="22"/>
              <w:szCs w:val="22"/>
              <w:lang w:val="tr-TR" w:eastAsia="tr-TR"/>
            </w:rPr>
          </w:pPr>
          <w:hyperlink w:anchor="_Toc276224345" w:history="1">
            <w:r w:rsidR="008628F0" w:rsidRPr="00887177">
              <w:rPr>
                <w:rStyle w:val="Hyperlink"/>
                <w:noProof/>
              </w:rPr>
              <w:t>2.</w:t>
            </w:r>
            <w:r w:rsidR="008628F0">
              <w:rPr>
                <w:rFonts w:eastAsiaTheme="minorEastAsia"/>
                <w:b w:val="0"/>
                <w:noProof/>
                <w:sz w:val="22"/>
                <w:szCs w:val="22"/>
                <w:lang w:val="tr-TR" w:eastAsia="tr-TR"/>
              </w:rPr>
              <w:tab/>
            </w:r>
            <w:r w:rsidR="008628F0" w:rsidRPr="00887177">
              <w:rPr>
                <w:rStyle w:val="Hyperlink"/>
                <w:noProof/>
              </w:rPr>
              <w:t>Introduction</w:t>
            </w:r>
            <w:r w:rsidR="008628F0">
              <w:rPr>
                <w:noProof/>
                <w:webHidden/>
              </w:rPr>
              <w:tab/>
            </w:r>
            <w:r>
              <w:rPr>
                <w:noProof/>
                <w:webHidden/>
              </w:rPr>
              <w:fldChar w:fldCharType="begin"/>
            </w:r>
            <w:r w:rsidR="008628F0">
              <w:rPr>
                <w:noProof/>
                <w:webHidden/>
              </w:rPr>
              <w:instrText xml:space="preserve"> PAGEREF _Toc276224345 \h </w:instrText>
            </w:r>
            <w:r>
              <w:rPr>
                <w:noProof/>
                <w:webHidden/>
              </w:rPr>
            </w:r>
            <w:r>
              <w:rPr>
                <w:noProof/>
                <w:webHidden/>
              </w:rPr>
              <w:fldChar w:fldCharType="separate"/>
            </w:r>
            <w:r w:rsidR="008628F0">
              <w:rPr>
                <w:noProof/>
                <w:webHidden/>
              </w:rPr>
              <w:t>3</w:t>
            </w:r>
            <w:r>
              <w:rPr>
                <w:noProof/>
                <w:webHidden/>
              </w:rPr>
              <w:fldChar w:fldCharType="end"/>
            </w:r>
          </w:hyperlink>
        </w:p>
        <w:p w:rsidR="008628F0" w:rsidRDefault="00401B99">
          <w:pPr>
            <w:pStyle w:val="TOC2"/>
            <w:tabs>
              <w:tab w:val="left" w:pos="960"/>
              <w:tab w:val="right" w:leader="dot" w:pos="8290"/>
            </w:tabs>
            <w:rPr>
              <w:rFonts w:eastAsiaTheme="minorEastAsia"/>
              <w:b w:val="0"/>
              <w:noProof/>
              <w:lang w:val="tr-TR" w:eastAsia="tr-TR"/>
            </w:rPr>
          </w:pPr>
          <w:hyperlink w:anchor="_Toc276224346" w:history="1">
            <w:r w:rsidR="008628F0" w:rsidRPr="00887177">
              <w:rPr>
                <w:rStyle w:val="Hyperlink"/>
                <w:noProof/>
              </w:rPr>
              <w:t>2.1</w:t>
            </w:r>
            <w:r w:rsidR="008628F0">
              <w:rPr>
                <w:rFonts w:eastAsiaTheme="minorEastAsia"/>
                <w:b w:val="0"/>
                <w:noProof/>
                <w:lang w:val="tr-TR" w:eastAsia="tr-TR"/>
              </w:rPr>
              <w:tab/>
            </w:r>
            <w:r w:rsidR="008628F0" w:rsidRPr="00887177">
              <w:rPr>
                <w:rStyle w:val="Hyperlink"/>
                <w:noProof/>
              </w:rPr>
              <w:t>Purpose and Scope</w:t>
            </w:r>
            <w:r w:rsidR="008628F0">
              <w:rPr>
                <w:noProof/>
                <w:webHidden/>
              </w:rPr>
              <w:tab/>
            </w:r>
            <w:r>
              <w:rPr>
                <w:noProof/>
                <w:webHidden/>
              </w:rPr>
              <w:fldChar w:fldCharType="begin"/>
            </w:r>
            <w:r w:rsidR="008628F0">
              <w:rPr>
                <w:noProof/>
                <w:webHidden/>
              </w:rPr>
              <w:instrText xml:space="preserve"> PAGEREF _Toc276224346 \h </w:instrText>
            </w:r>
            <w:r>
              <w:rPr>
                <w:noProof/>
                <w:webHidden/>
              </w:rPr>
            </w:r>
            <w:r>
              <w:rPr>
                <w:noProof/>
                <w:webHidden/>
              </w:rPr>
              <w:fldChar w:fldCharType="separate"/>
            </w:r>
            <w:r w:rsidR="008628F0">
              <w:rPr>
                <w:noProof/>
                <w:webHidden/>
              </w:rPr>
              <w:t>3</w:t>
            </w:r>
            <w:r>
              <w:rPr>
                <w:noProof/>
                <w:webHidden/>
              </w:rPr>
              <w:fldChar w:fldCharType="end"/>
            </w:r>
          </w:hyperlink>
        </w:p>
        <w:p w:rsidR="008628F0" w:rsidRDefault="00401B99">
          <w:pPr>
            <w:pStyle w:val="TOC2"/>
            <w:tabs>
              <w:tab w:val="left" w:pos="960"/>
              <w:tab w:val="right" w:leader="dot" w:pos="8290"/>
            </w:tabs>
            <w:rPr>
              <w:rFonts w:eastAsiaTheme="minorEastAsia"/>
              <w:b w:val="0"/>
              <w:noProof/>
              <w:lang w:val="tr-TR" w:eastAsia="tr-TR"/>
            </w:rPr>
          </w:pPr>
          <w:hyperlink w:anchor="_Toc276224347" w:history="1">
            <w:r w:rsidR="008628F0" w:rsidRPr="00887177">
              <w:rPr>
                <w:rStyle w:val="Hyperlink"/>
                <w:noProof/>
              </w:rPr>
              <w:t>2.2</w:t>
            </w:r>
            <w:r w:rsidR="008628F0">
              <w:rPr>
                <w:rFonts w:eastAsiaTheme="minorEastAsia"/>
                <w:b w:val="0"/>
                <w:noProof/>
                <w:lang w:val="tr-TR" w:eastAsia="tr-TR"/>
              </w:rPr>
              <w:tab/>
            </w:r>
            <w:r w:rsidR="008628F0" w:rsidRPr="00887177">
              <w:rPr>
                <w:rStyle w:val="Hyperlink"/>
                <w:noProof/>
              </w:rPr>
              <w:t>Used Acronyms</w:t>
            </w:r>
            <w:r w:rsidR="008628F0">
              <w:rPr>
                <w:noProof/>
                <w:webHidden/>
              </w:rPr>
              <w:tab/>
            </w:r>
            <w:r>
              <w:rPr>
                <w:noProof/>
                <w:webHidden/>
              </w:rPr>
              <w:fldChar w:fldCharType="begin"/>
            </w:r>
            <w:r w:rsidR="008628F0">
              <w:rPr>
                <w:noProof/>
                <w:webHidden/>
              </w:rPr>
              <w:instrText xml:space="preserve"> PAGEREF _Toc276224347 \h </w:instrText>
            </w:r>
            <w:r>
              <w:rPr>
                <w:noProof/>
                <w:webHidden/>
              </w:rPr>
            </w:r>
            <w:r>
              <w:rPr>
                <w:noProof/>
                <w:webHidden/>
              </w:rPr>
              <w:fldChar w:fldCharType="separate"/>
            </w:r>
            <w:r w:rsidR="008628F0">
              <w:rPr>
                <w:noProof/>
                <w:webHidden/>
              </w:rPr>
              <w:t>3</w:t>
            </w:r>
            <w:r>
              <w:rPr>
                <w:noProof/>
                <w:webHidden/>
              </w:rPr>
              <w:fldChar w:fldCharType="end"/>
            </w:r>
          </w:hyperlink>
        </w:p>
        <w:p w:rsidR="008628F0" w:rsidRDefault="00401B99">
          <w:pPr>
            <w:pStyle w:val="TOC1"/>
            <w:tabs>
              <w:tab w:val="left" w:pos="480"/>
              <w:tab w:val="right" w:leader="dot" w:pos="8290"/>
            </w:tabs>
            <w:rPr>
              <w:rFonts w:eastAsiaTheme="minorEastAsia"/>
              <w:b w:val="0"/>
              <w:noProof/>
              <w:sz w:val="22"/>
              <w:szCs w:val="22"/>
              <w:lang w:val="tr-TR" w:eastAsia="tr-TR"/>
            </w:rPr>
          </w:pPr>
          <w:hyperlink w:anchor="_Toc276224348" w:history="1">
            <w:r w:rsidR="008628F0" w:rsidRPr="00887177">
              <w:rPr>
                <w:rStyle w:val="Hyperlink"/>
                <w:noProof/>
              </w:rPr>
              <w:t>3.</w:t>
            </w:r>
            <w:r w:rsidR="008628F0">
              <w:rPr>
                <w:rFonts w:eastAsiaTheme="minorEastAsia"/>
                <w:b w:val="0"/>
                <w:noProof/>
                <w:sz w:val="22"/>
                <w:szCs w:val="22"/>
                <w:lang w:val="tr-TR" w:eastAsia="tr-TR"/>
              </w:rPr>
              <w:tab/>
            </w:r>
            <w:r w:rsidR="008628F0" w:rsidRPr="00887177">
              <w:rPr>
                <w:rStyle w:val="Hyperlink"/>
                <w:noProof/>
              </w:rPr>
              <w:t>SCM Management</w:t>
            </w:r>
            <w:r w:rsidR="008628F0">
              <w:rPr>
                <w:noProof/>
                <w:webHidden/>
              </w:rPr>
              <w:tab/>
            </w:r>
            <w:r>
              <w:rPr>
                <w:noProof/>
                <w:webHidden/>
              </w:rPr>
              <w:fldChar w:fldCharType="begin"/>
            </w:r>
            <w:r w:rsidR="008628F0">
              <w:rPr>
                <w:noProof/>
                <w:webHidden/>
              </w:rPr>
              <w:instrText xml:space="preserve"> PAGEREF _Toc276224348 \h </w:instrText>
            </w:r>
            <w:r>
              <w:rPr>
                <w:noProof/>
                <w:webHidden/>
              </w:rPr>
            </w:r>
            <w:r>
              <w:rPr>
                <w:noProof/>
                <w:webHidden/>
              </w:rPr>
              <w:fldChar w:fldCharType="separate"/>
            </w:r>
            <w:r w:rsidR="008628F0">
              <w:rPr>
                <w:noProof/>
                <w:webHidden/>
              </w:rPr>
              <w:t>4</w:t>
            </w:r>
            <w:r>
              <w:rPr>
                <w:noProof/>
                <w:webHidden/>
              </w:rPr>
              <w:fldChar w:fldCharType="end"/>
            </w:r>
          </w:hyperlink>
        </w:p>
        <w:p w:rsidR="008628F0" w:rsidRDefault="00401B99">
          <w:pPr>
            <w:pStyle w:val="TOC2"/>
            <w:tabs>
              <w:tab w:val="left" w:pos="960"/>
              <w:tab w:val="right" w:leader="dot" w:pos="8290"/>
            </w:tabs>
            <w:rPr>
              <w:rFonts w:eastAsiaTheme="minorEastAsia"/>
              <w:b w:val="0"/>
              <w:noProof/>
              <w:lang w:val="tr-TR" w:eastAsia="tr-TR"/>
            </w:rPr>
          </w:pPr>
          <w:hyperlink w:anchor="_Toc276224349" w:history="1">
            <w:r w:rsidR="008628F0" w:rsidRPr="00887177">
              <w:rPr>
                <w:rStyle w:val="Hyperlink"/>
                <w:noProof/>
              </w:rPr>
              <w:t>3.1</w:t>
            </w:r>
            <w:r w:rsidR="008628F0">
              <w:rPr>
                <w:rFonts w:eastAsiaTheme="minorEastAsia"/>
                <w:b w:val="0"/>
                <w:noProof/>
                <w:lang w:val="tr-TR" w:eastAsia="tr-TR"/>
              </w:rPr>
              <w:tab/>
            </w:r>
            <w:r w:rsidR="008628F0" w:rsidRPr="00887177">
              <w:rPr>
                <w:rStyle w:val="Hyperlink"/>
                <w:noProof/>
              </w:rPr>
              <w:t>Organization</w:t>
            </w:r>
            <w:r w:rsidR="008628F0">
              <w:rPr>
                <w:noProof/>
                <w:webHidden/>
              </w:rPr>
              <w:tab/>
            </w:r>
            <w:r>
              <w:rPr>
                <w:noProof/>
                <w:webHidden/>
              </w:rPr>
              <w:fldChar w:fldCharType="begin"/>
            </w:r>
            <w:r w:rsidR="008628F0">
              <w:rPr>
                <w:noProof/>
                <w:webHidden/>
              </w:rPr>
              <w:instrText xml:space="preserve"> PAGEREF _Toc276224349 \h </w:instrText>
            </w:r>
            <w:r>
              <w:rPr>
                <w:noProof/>
                <w:webHidden/>
              </w:rPr>
            </w:r>
            <w:r>
              <w:rPr>
                <w:noProof/>
                <w:webHidden/>
              </w:rPr>
              <w:fldChar w:fldCharType="separate"/>
            </w:r>
            <w:r w:rsidR="008628F0">
              <w:rPr>
                <w:noProof/>
                <w:webHidden/>
              </w:rPr>
              <w:t>4</w:t>
            </w:r>
            <w:r>
              <w:rPr>
                <w:noProof/>
                <w:webHidden/>
              </w:rPr>
              <w:fldChar w:fldCharType="end"/>
            </w:r>
          </w:hyperlink>
        </w:p>
        <w:p w:rsidR="008628F0" w:rsidRDefault="00401B99">
          <w:pPr>
            <w:pStyle w:val="TOC2"/>
            <w:tabs>
              <w:tab w:val="left" w:pos="960"/>
              <w:tab w:val="right" w:leader="dot" w:pos="8290"/>
            </w:tabs>
            <w:rPr>
              <w:rFonts w:eastAsiaTheme="minorEastAsia"/>
              <w:b w:val="0"/>
              <w:noProof/>
              <w:lang w:val="tr-TR" w:eastAsia="tr-TR"/>
            </w:rPr>
          </w:pPr>
          <w:hyperlink w:anchor="_Toc276224350" w:history="1">
            <w:r w:rsidR="008628F0" w:rsidRPr="00887177">
              <w:rPr>
                <w:rStyle w:val="Hyperlink"/>
                <w:noProof/>
              </w:rPr>
              <w:t>3.2</w:t>
            </w:r>
            <w:r w:rsidR="008628F0">
              <w:rPr>
                <w:rFonts w:eastAsiaTheme="minorEastAsia"/>
                <w:b w:val="0"/>
                <w:noProof/>
                <w:lang w:val="tr-TR" w:eastAsia="tr-TR"/>
              </w:rPr>
              <w:tab/>
            </w:r>
            <w:r w:rsidR="008628F0" w:rsidRPr="00887177">
              <w:rPr>
                <w:rStyle w:val="Hyperlink"/>
                <w:noProof/>
              </w:rPr>
              <w:t>SCM Responsibilities</w:t>
            </w:r>
            <w:r w:rsidR="008628F0">
              <w:rPr>
                <w:noProof/>
                <w:webHidden/>
              </w:rPr>
              <w:tab/>
            </w:r>
            <w:r>
              <w:rPr>
                <w:noProof/>
                <w:webHidden/>
              </w:rPr>
              <w:fldChar w:fldCharType="begin"/>
            </w:r>
            <w:r w:rsidR="008628F0">
              <w:rPr>
                <w:noProof/>
                <w:webHidden/>
              </w:rPr>
              <w:instrText xml:space="preserve"> PAGEREF _Toc276224350 \h </w:instrText>
            </w:r>
            <w:r>
              <w:rPr>
                <w:noProof/>
                <w:webHidden/>
              </w:rPr>
            </w:r>
            <w:r>
              <w:rPr>
                <w:noProof/>
                <w:webHidden/>
              </w:rPr>
              <w:fldChar w:fldCharType="separate"/>
            </w:r>
            <w:r w:rsidR="008628F0">
              <w:rPr>
                <w:noProof/>
                <w:webHidden/>
              </w:rPr>
              <w:t>4</w:t>
            </w:r>
            <w:r>
              <w:rPr>
                <w:noProof/>
                <w:webHidden/>
              </w:rPr>
              <w:fldChar w:fldCharType="end"/>
            </w:r>
          </w:hyperlink>
        </w:p>
        <w:p w:rsidR="008628F0" w:rsidRDefault="00401B99">
          <w:pPr>
            <w:pStyle w:val="TOC3"/>
            <w:tabs>
              <w:tab w:val="left" w:pos="1200"/>
              <w:tab w:val="right" w:leader="dot" w:pos="8290"/>
            </w:tabs>
            <w:rPr>
              <w:rFonts w:eastAsiaTheme="minorEastAsia"/>
              <w:noProof/>
              <w:lang w:val="tr-TR" w:eastAsia="tr-TR"/>
            </w:rPr>
          </w:pPr>
          <w:hyperlink w:anchor="_Toc276224351" w:history="1">
            <w:r w:rsidR="008628F0" w:rsidRPr="00887177">
              <w:rPr>
                <w:rStyle w:val="Hyperlink"/>
                <w:noProof/>
              </w:rPr>
              <w:t>3.2.1</w:t>
            </w:r>
            <w:r w:rsidR="008628F0">
              <w:rPr>
                <w:rFonts w:eastAsiaTheme="minorEastAsia"/>
                <w:noProof/>
                <w:lang w:val="tr-TR" w:eastAsia="tr-TR"/>
              </w:rPr>
              <w:tab/>
            </w:r>
            <w:r w:rsidR="008628F0" w:rsidRPr="00887177">
              <w:rPr>
                <w:rStyle w:val="Hyperlink"/>
                <w:noProof/>
              </w:rPr>
              <w:t>Configuration Manager</w:t>
            </w:r>
            <w:r w:rsidR="008628F0">
              <w:rPr>
                <w:noProof/>
                <w:webHidden/>
              </w:rPr>
              <w:tab/>
            </w:r>
            <w:r>
              <w:rPr>
                <w:noProof/>
                <w:webHidden/>
              </w:rPr>
              <w:fldChar w:fldCharType="begin"/>
            </w:r>
            <w:r w:rsidR="008628F0">
              <w:rPr>
                <w:noProof/>
                <w:webHidden/>
              </w:rPr>
              <w:instrText xml:space="preserve"> PAGEREF _Toc276224351 \h </w:instrText>
            </w:r>
            <w:r>
              <w:rPr>
                <w:noProof/>
                <w:webHidden/>
              </w:rPr>
            </w:r>
            <w:r>
              <w:rPr>
                <w:noProof/>
                <w:webHidden/>
              </w:rPr>
              <w:fldChar w:fldCharType="separate"/>
            </w:r>
            <w:r w:rsidR="008628F0">
              <w:rPr>
                <w:noProof/>
                <w:webHidden/>
              </w:rPr>
              <w:t>4</w:t>
            </w:r>
            <w:r>
              <w:rPr>
                <w:noProof/>
                <w:webHidden/>
              </w:rPr>
              <w:fldChar w:fldCharType="end"/>
            </w:r>
          </w:hyperlink>
        </w:p>
        <w:p w:rsidR="008628F0" w:rsidRDefault="00401B99">
          <w:pPr>
            <w:pStyle w:val="TOC3"/>
            <w:tabs>
              <w:tab w:val="left" w:pos="1200"/>
              <w:tab w:val="right" w:leader="dot" w:pos="8290"/>
            </w:tabs>
            <w:rPr>
              <w:rFonts w:eastAsiaTheme="minorEastAsia"/>
              <w:noProof/>
              <w:lang w:val="tr-TR" w:eastAsia="tr-TR"/>
            </w:rPr>
          </w:pPr>
          <w:hyperlink w:anchor="_Toc276224352" w:history="1">
            <w:r w:rsidR="008628F0" w:rsidRPr="00887177">
              <w:rPr>
                <w:rStyle w:val="Hyperlink"/>
                <w:noProof/>
              </w:rPr>
              <w:t>3.2.2</w:t>
            </w:r>
            <w:r w:rsidR="008628F0">
              <w:rPr>
                <w:rFonts w:eastAsiaTheme="minorEastAsia"/>
                <w:noProof/>
                <w:lang w:val="tr-TR" w:eastAsia="tr-TR"/>
              </w:rPr>
              <w:tab/>
            </w:r>
            <w:r w:rsidR="008628F0" w:rsidRPr="00887177">
              <w:rPr>
                <w:rStyle w:val="Hyperlink"/>
                <w:noProof/>
              </w:rPr>
              <w:t>Assistant Configuration Manager</w:t>
            </w:r>
            <w:r w:rsidR="008628F0">
              <w:rPr>
                <w:noProof/>
                <w:webHidden/>
              </w:rPr>
              <w:tab/>
            </w:r>
            <w:r>
              <w:rPr>
                <w:noProof/>
                <w:webHidden/>
              </w:rPr>
              <w:fldChar w:fldCharType="begin"/>
            </w:r>
            <w:r w:rsidR="008628F0">
              <w:rPr>
                <w:noProof/>
                <w:webHidden/>
              </w:rPr>
              <w:instrText xml:space="preserve"> PAGEREF _Toc276224352 \h </w:instrText>
            </w:r>
            <w:r>
              <w:rPr>
                <w:noProof/>
                <w:webHidden/>
              </w:rPr>
            </w:r>
            <w:r>
              <w:rPr>
                <w:noProof/>
                <w:webHidden/>
              </w:rPr>
              <w:fldChar w:fldCharType="separate"/>
            </w:r>
            <w:r w:rsidR="008628F0">
              <w:rPr>
                <w:noProof/>
                <w:webHidden/>
              </w:rPr>
              <w:t>4</w:t>
            </w:r>
            <w:r>
              <w:rPr>
                <w:noProof/>
                <w:webHidden/>
              </w:rPr>
              <w:fldChar w:fldCharType="end"/>
            </w:r>
          </w:hyperlink>
        </w:p>
        <w:p w:rsidR="008628F0" w:rsidRDefault="00401B99">
          <w:pPr>
            <w:pStyle w:val="TOC3"/>
            <w:tabs>
              <w:tab w:val="left" w:pos="1200"/>
              <w:tab w:val="right" w:leader="dot" w:pos="8290"/>
            </w:tabs>
            <w:rPr>
              <w:rFonts w:eastAsiaTheme="minorEastAsia"/>
              <w:noProof/>
              <w:lang w:val="tr-TR" w:eastAsia="tr-TR"/>
            </w:rPr>
          </w:pPr>
          <w:hyperlink w:anchor="_Toc276224353" w:history="1">
            <w:r w:rsidR="008628F0" w:rsidRPr="00887177">
              <w:rPr>
                <w:rStyle w:val="Hyperlink"/>
                <w:noProof/>
              </w:rPr>
              <w:t>3.2.3</w:t>
            </w:r>
            <w:r w:rsidR="008628F0">
              <w:rPr>
                <w:rFonts w:eastAsiaTheme="minorEastAsia"/>
                <w:noProof/>
                <w:lang w:val="tr-TR" w:eastAsia="tr-TR"/>
              </w:rPr>
              <w:tab/>
            </w:r>
            <w:r w:rsidR="008628F0" w:rsidRPr="00887177">
              <w:rPr>
                <w:rStyle w:val="Hyperlink"/>
                <w:noProof/>
              </w:rPr>
              <w:t>Project Manager</w:t>
            </w:r>
            <w:r w:rsidR="008628F0">
              <w:rPr>
                <w:noProof/>
                <w:webHidden/>
              </w:rPr>
              <w:tab/>
            </w:r>
            <w:r>
              <w:rPr>
                <w:noProof/>
                <w:webHidden/>
              </w:rPr>
              <w:fldChar w:fldCharType="begin"/>
            </w:r>
            <w:r w:rsidR="008628F0">
              <w:rPr>
                <w:noProof/>
                <w:webHidden/>
              </w:rPr>
              <w:instrText xml:space="preserve"> PAGEREF _Toc276224353 \h </w:instrText>
            </w:r>
            <w:r>
              <w:rPr>
                <w:noProof/>
                <w:webHidden/>
              </w:rPr>
            </w:r>
            <w:r>
              <w:rPr>
                <w:noProof/>
                <w:webHidden/>
              </w:rPr>
              <w:fldChar w:fldCharType="separate"/>
            </w:r>
            <w:r w:rsidR="008628F0">
              <w:rPr>
                <w:noProof/>
                <w:webHidden/>
              </w:rPr>
              <w:t>5</w:t>
            </w:r>
            <w:r>
              <w:rPr>
                <w:noProof/>
                <w:webHidden/>
              </w:rPr>
              <w:fldChar w:fldCharType="end"/>
            </w:r>
          </w:hyperlink>
        </w:p>
        <w:p w:rsidR="008628F0" w:rsidRDefault="00401B99">
          <w:pPr>
            <w:pStyle w:val="TOC3"/>
            <w:tabs>
              <w:tab w:val="left" w:pos="1200"/>
              <w:tab w:val="right" w:leader="dot" w:pos="8290"/>
            </w:tabs>
            <w:rPr>
              <w:rFonts w:eastAsiaTheme="minorEastAsia"/>
              <w:noProof/>
              <w:lang w:val="tr-TR" w:eastAsia="tr-TR"/>
            </w:rPr>
          </w:pPr>
          <w:hyperlink w:anchor="_Toc276224354" w:history="1">
            <w:r w:rsidR="008628F0" w:rsidRPr="00887177">
              <w:rPr>
                <w:rStyle w:val="Hyperlink"/>
                <w:noProof/>
              </w:rPr>
              <w:t>3.2.4</w:t>
            </w:r>
            <w:r w:rsidR="008628F0">
              <w:rPr>
                <w:rFonts w:eastAsiaTheme="minorEastAsia"/>
                <w:noProof/>
                <w:lang w:val="tr-TR" w:eastAsia="tr-TR"/>
              </w:rPr>
              <w:tab/>
            </w:r>
            <w:r w:rsidR="008628F0" w:rsidRPr="00887177">
              <w:rPr>
                <w:rStyle w:val="Hyperlink"/>
                <w:noProof/>
              </w:rPr>
              <w:t>Communication and Assistant Project Manager</w:t>
            </w:r>
            <w:r w:rsidR="008628F0">
              <w:rPr>
                <w:noProof/>
                <w:webHidden/>
              </w:rPr>
              <w:tab/>
            </w:r>
            <w:r>
              <w:rPr>
                <w:noProof/>
                <w:webHidden/>
              </w:rPr>
              <w:fldChar w:fldCharType="begin"/>
            </w:r>
            <w:r w:rsidR="008628F0">
              <w:rPr>
                <w:noProof/>
                <w:webHidden/>
              </w:rPr>
              <w:instrText xml:space="preserve"> PAGEREF _Toc276224354 \h </w:instrText>
            </w:r>
            <w:r>
              <w:rPr>
                <w:noProof/>
                <w:webHidden/>
              </w:rPr>
            </w:r>
            <w:r>
              <w:rPr>
                <w:noProof/>
                <w:webHidden/>
              </w:rPr>
              <w:fldChar w:fldCharType="separate"/>
            </w:r>
            <w:r w:rsidR="008628F0">
              <w:rPr>
                <w:noProof/>
                <w:webHidden/>
              </w:rPr>
              <w:t>5</w:t>
            </w:r>
            <w:r>
              <w:rPr>
                <w:noProof/>
                <w:webHidden/>
              </w:rPr>
              <w:fldChar w:fldCharType="end"/>
            </w:r>
          </w:hyperlink>
        </w:p>
        <w:p w:rsidR="008628F0" w:rsidRDefault="00401B99">
          <w:pPr>
            <w:pStyle w:val="TOC3"/>
            <w:tabs>
              <w:tab w:val="left" w:pos="1200"/>
              <w:tab w:val="right" w:leader="dot" w:pos="8290"/>
            </w:tabs>
            <w:rPr>
              <w:rFonts w:eastAsiaTheme="minorEastAsia"/>
              <w:noProof/>
              <w:lang w:val="tr-TR" w:eastAsia="tr-TR"/>
            </w:rPr>
          </w:pPr>
          <w:hyperlink w:anchor="_Toc276224355" w:history="1">
            <w:r w:rsidR="008628F0" w:rsidRPr="00887177">
              <w:rPr>
                <w:rStyle w:val="Hyperlink"/>
                <w:noProof/>
              </w:rPr>
              <w:t>3.2.5</w:t>
            </w:r>
            <w:r w:rsidR="008628F0">
              <w:rPr>
                <w:rFonts w:eastAsiaTheme="minorEastAsia"/>
                <w:noProof/>
                <w:lang w:val="tr-TR" w:eastAsia="tr-TR"/>
              </w:rPr>
              <w:tab/>
            </w:r>
            <w:r w:rsidR="008628F0" w:rsidRPr="00887177">
              <w:rPr>
                <w:rStyle w:val="Hyperlink"/>
                <w:noProof/>
              </w:rPr>
              <w:t>Developers</w:t>
            </w:r>
            <w:r w:rsidR="008628F0">
              <w:rPr>
                <w:noProof/>
                <w:webHidden/>
              </w:rPr>
              <w:tab/>
            </w:r>
            <w:r>
              <w:rPr>
                <w:noProof/>
                <w:webHidden/>
              </w:rPr>
              <w:fldChar w:fldCharType="begin"/>
            </w:r>
            <w:r w:rsidR="008628F0">
              <w:rPr>
                <w:noProof/>
                <w:webHidden/>
              </w:rPr>
              <w:instrText xml:space="preserve"> PAGEREF _Toc276224355 \h </w:instrText>
            </w:r>
            <w:r>
              <w:rPr>
                <w:noProof/>
                <w:webHidden/>
              </w:rPr>
            </w:r>
            <w:r>
              <w:rPr>
                <w:noProof/>
                <w:webHidden/>
              </w:rPr>
              <w:fldChar w:fldCharType="separate"/>
            </w:r>
            <w:r w:rsidR="008628F0">
              <w:rPr>
                <w:noProof/>
                <w:webHidden/>
              </w:rPr>
              <w:t>5</w:t>
            </w:r>
            <w:r>
              <w:rPr>
                <w:noProof/>
                <w:webHidden/>
              </w:rPr>
              <w:fldChar w:fldCharType="end"/>
            </w:r>
          </w:hyperlink>
        </w:p>
        <w:p w:rsidR="008628F0" w:rsidRDefault="00401B99">
          <w:pPr>
            <w:pStyle w:val="TOC3"/>
            <w:tabs>
              <w:tab w:val="left" w:pos="1200"/>
              <w:tab w:val="right" w:leader="dot" w:pos="8290"/>
            </w:tabs>
            <w:rPr>
              <w:rFonts w:eastAsiaTheme="minorEastAsia"/>
              <w:noProof/>
              <w:lang w:val="tr-TR" w:eastAsia="tr-TR"/>
            </w:rPr>
          </w:pPr>
          <w:hyperlink w:anchor="_Toc276224356" w:history="1">
            <w:r w:rsidR="008628F0" w:rsidRPr="00887177">
              <w:rPr>
                <w:rStyle w:val="Hyperlink"/>
                <w:noProof/>
              </w:rPr>
              <w:t>3.2.6</w:t>
            </w:r>
            <w:r w:rsidR="008628F0">
              <w:rPr>
                <w:rFonts w:eastAsiaTheme="minorEastAsia"/>
                <w:noProof/>
                <w:lang w:val="tr-TR" w:eastAsia="tr-TR"/>
              </w:rPr>
              <w:tab/>
            </w:r>
            <w:r w:rsidR="008628F0" w:rsidRPr="00887177">
              <w:rPr>
                <w:rStyle w:val="Hyperlink"/>
                <w:noProof/>
              </w:rPr>
              <w:t>Testers</w:t>
            </w:r>
            <w:r w:rsidR="008628F0">
              <w:rPr>
                <w:noProof/>
                <w:webHidden/>
              </w:rPr>
              <w:tab/>
            </w:r>
            <w:r>
              <w:rPr>
                <w:noProof/>
                <w:webHidden/>
              </w:rPr>
              <w:fldChar w:fldCharType="begin"/>
            </w:r>
            <w:r w:rsidR="008628F0">
              <w:rPr>
                <w:noProof/>
                <w:webHidden/>
              </w:rPr>
              <w:instrText xml:space="preserve"> PAGEREF _Toc276224356 \h </w:instrText>
            </w:r>
            <w:r>
              <w:rPr>
                <w:noProof/>
                <w:webHidden/>
              </w:rPr>
            </w:r>
            <w:r>
              <w:rPr>
                <w:noProof/>
                <w:webHidden/>
              </w:rPr>
              <w:fldChar w:fldCharType="separate"/>
            </w:r>
            <w:r w:rsidR="008628F0">
              <w:rPr>
                <w:noProof/>
                <w:webHidden/>
              </w:rPr>
              <w:t>5</w:t>
            </w:r>
            <w:r>
              <w:rPr>
                <w:noProof/>
                <w:webHidden/>
              </w:rPr>
              <w:fldChar w:fldCharType="end"/>
            </w:r>
          </w:hyperlink>
        </w:p>
        <w:p w:rsidR="008628F0" w:rsidRDefault="00401B99">
          <w:pPr>
            <w:pStyle w:val="TOC2"/>
            <w:tabs>
              <w:tab w:val="left" w:pos="960"/>
              <w:tab w:val="right" w:leader="dot" w:pos="8290"/>
            </w:tabs>
            <w:rPr>
              <w:rFonts w:eastAsiaTheme="minorEastAsia"/>
              <w:b w:val="0"/>
              <w:noProof/>
              <w:lang w:val="tr-TR" w:eastAsia="tr-TR"/>
            </w:rPr>
          </w:pPr>
          <w:hyperlink w:anchor="_Toc276224357" w:history="1">
            <w:r w:rsidR="008628F0" w:rsidRPr="00887177">
              <w:rPr>
                <w:rStyle w:val="Hyperlink"/>
                <w:noProof/>
              </w:rPr>
              <w:t>3.3</w:t>
            </w:r>
            <w:r w:rsidR="008628F0">
              <w:rPr>
                <w:rFonts w:eastAsiaTheme="minorEastAsia"/>
                <w:b w:val="0"/>
                <w:noProof/>
                <w:lang w:val="tr-TR" w:eastAsia="tr-TR"/>
              </w:rPr>
              <w:tab/>
            </w:r>
            <w:r w:rsidR="008628F0" w:rsidRPr="00887177">
              <w:rPr>
                <w:rStyle w:val="Hyperlink"/>
                <w:noProof/>
              </w:rPr>
              <w:t>Applicable policies, directives, and procedures</w:t>
            </w:r>
            <w:r w:rsidR="008628F0">
              <w:rPr>
                <w:noProof/>
                <w:webHidden/>
              </w:rPr>
              <w:tab/>
            </w:r>
            <w:r>
              <w:rPr>
                <w:noProof/>
                <w:webHidden/>
              </w:rPr>
              <w:fldChar w:fldCharType="begin"/>
            </w:r>
            <w:r w:rsidR="008628F0">
              <w:rPr>
                <w:noProof/>
                <w:webHidden/>
              </w:rPr>
              <w:instrText xml:space="preserve"> PAGEREF _Toc276224357 \h </w:instrText>
            </w:r>
            <w:r>
              <w:rPr>
                <w:noProof/>
                <w:webHidden/>
              </w:rPr>
            </w:r>
            <w:r>
              <w:rPr>
                <w:noProof/>
                <w:webHidden/>
              </w:rPr>
              <w:fldChar w:fldCharType="separate"/>
            </w:r>
            <w:r w:rsidR="008628F0">
              <w:rPr>
                <w:noProof/>
                <w:webHidden/>
              </w:rPr>
              <w:t>5</w:t>
            </w:r>
            <w:r>
              <w:rPr>
                <w:noProof/>
                <w:webHidden/>
              </w:rPr>
              <w:fldChar w:fldCharType="end"/>
            </w:r>
          </w:hyperlink>
        </w:p>
        <w:p w:rsidR="008628F0" w:rsidRDefault="00401B99">
          <w:pPr>
            <w:pStyle w:val="TOC1"/>
            <w:tabs>
              <w:tab w:val="left" w:pos="480"/>
              <w:tab w:val="right" w:leader="dot" w:pos="8290"/>
            </w:tabs>
            <w:rPr>
              <w:rFonts w:eastAsiaTheme="minorEastAsia"/>
              <w:b w:val="0"/>
              <w:noProof/>
              <w:sz w:val="22"/>
              <w:szCs w:val="22"/>
              <w:lang w:val="tr-TR" w:eastAsia="tr-TR"/>
            </w:rPr>
          </w:pPr>
          <w:hyperlink w:anchor="_Toc276224358" w:history="1">
            <w:r w:rsidR="008628F0" w:rsidRPr="00887177">
              <w:rPr>
                <w:rStyle w:val="Hyperlink"/>
                <w:noProof/>
              </w:rPr>
              <w:t>4.</w:t>
            </w:r>
            <w:r w:rsidR="008628F0">
              <w:rPr>
                <w:rFonts w:eastAsiaTheme="minorEastAsia"/>
                <w:b w:val="0"/>
                <w:noProof/>
                <w:sz w:val="22"/>
                <w:szCs w:val="22"/>
                <w:lang w:val="tr-TR" w:eastAsia="tr-TR"/>
              </w:rPr>
              <w:tab/>
            </w:r>
            <w:r w:rsidR="008628F0" w:rsidRPr="00887177">
              <w:rPr>
                <w:rStyle w:val="Hyperlink"/>
                <w:noProof/>
              </w:rPr>
              <w:t>SCM Activities</w:t>
            </w:r>
            <w:r w:rsidR="008628F0">
              <w:rPr>
                <w:noProof/>
                <w:webHidden/>
              </w:rPr>
              <w:tab/>
            </w:r>
            <w:r>
              <w:rPr>
                <w:noProof/>
                <w:webHidden/>
              </w:rPr>
              <w:fldChar w:fldCharType="begin"/>
            </w:r>
            <w:r w:rsidR="008628F0">
              <w:rPr>
                <w:noProof/>
                <w:webHidden/>
              </w:rPr>
              <w:instrText xml:space="preserve"> PAGEREF _Toc276224358 \h </w:instrText>
            </w:r>
            <w:r>
              <w:rPr>
                <w:noProof/>
                <w:webHidden/>
              </w:rPr>
            </w:r>
            <w:r>
              <w:rPr>
                <w:noProof/>
                <w:webHidden/>
              </w:rPr>
              <w:fldChar w:fldCharType="separate"/>
            </w:r>
            <w:r w:rsidR="008628F0">
              <w:rPr>
                <w:noProof/>
                <w:webHidden/>
              </w:rPr>
              <w:t>6</w:t>
            </w:r>
            <w:r>
              <w:rPr>
                <w:noProof/>
                <w:webHidden/>
              </w:rPr>
              <w:fldChar w:fldCharType="end"/>
            </w:r>
          </w:hyperlink>
        </w:p>
        <w:p w:rsidR="008628F0" w:rsidRDefault="00401B99">
          <w:pPr>
            <w:pStyle w:val="TOC2"/>
            <w:tabs>
              <w:tab w:val="left" w:pos="960"/>
              <w:tab w:val="right" w:leader="dot" w:pos="8290"/>
            </w:tabs>
            <w:rPr>
              <w:rFonts w:eastAsiaTheme="minorEastAsia"/>
              <w:b w:val="0"/>
              <w:noProof/>
              <w:lang w:val="tr-TR" w:eastAsia="tr-TR"/>
            </w:rPr>
          </w:pPr>
          <w:hyperlink w:anchor="_Toc276224359" w:history="1">
            <w:r w:rsidR="008628F0" w:rsidRPr="00887177">
              <w:rPr>
                <w:rStyle w:val="Hyperlink"/>
                <w:noProof/>
              </w:rPr>
              <w:t>4.1</w:t>
            </w:r>
            <w:r w:rsidR="008628F0">
              <w:rPr>
                <w:rFonts w:eastAsiaTheme="minorEastAsia"/>
                <w:b w:val="0"/>
                <w:noProof/>
                <w:lang w:val="tr-TR" w:eastAsia="tr-TR"/>
              </w:rPr>
              <w:tab/>
            </w:r>
            <w:r w:rsidR="008628F0" w:rsidRPr="00887177">
              <w:rPr>
                <w:rStyle w:val="Hyperlink"/>
                <w:noProof/>
              </w:rPr>
              <w:t>Configuration Identification</w:t>
            </w:r>
            <w:r w:rsidR="008628F0">
              <w:rPr>
                <w:noProof/>
                <w:webHidden/>
              </w:rPr>
              <w:tab/>
            </w:r>
            <w:r>
              <w:rPr>
                <w:noProof/>
                <w:webHidden/>
              </w:rPr>
              <w:fldChar w:fldCharType="begin"/>
            </w:r>
            <w:r w:rsidR="008628F0">
              <w:rPr>
                <w:noProof/>
                <w:webHidden/>
              </w:rPr>
              <w:instrText xml:space="preserve"> PAGEREF _Toc276224359 \h </w:instrText>
            </w:r>
            <w:r>
              <w:rPr>
                <w:noProof/>
                <w:webHidden/>
              </w:rPr>
            </w:r>
            <w:r>
              <w:rPr>
                <w:noProof/>
                <w:webHidden/>
              </w:rPr>
              <w:fldChar w:fldCharType="separate"/>
            </w:r>
            <w:r w:rsidR="008628F0">
              <w:rPr>
                <w:noProof/>
                <w:webHidden/>
              </w:rPr>
              <w:t>6</w:t>
            </w:r>
            <w:r>
              <w:rPr>
                <w:noProof/>
                <w:webHidden/>
              </w:rPr>
              <w:fldChar w:fldCharType="end"/>
            </w:r>
          </w:hyperlink>
        </w:p>
        <w:p w:rsidR="008628F0" w:rsidRDefault="00401B99">
          <w:pPr>
            <w:pStyle w:val="TOC3"/>
            <w:tabs>
              <w:tab w:val="left" w:pos="1200"/>
              <w:tab w:val="right" w:leader="dot" w:pos="8290"/>
            </w:tabs>
            <w:rPr>
              <w:rFonts w:eastAsiaTheme="minorEastAsia"/>
              <w:noProof/>
              <w:lang w:val="tr-TR" w:eastAsia="tr-TR"/>
            </w:rPr>
          </w:pPr>
          <w:hyperlink w:anchor="_Toc276224360" w:history="1">
            <w:r w:rsidR="008628F0" w:rsidRPr="00887177">
              <w:rPr>
                <w:rStyle w:val="Hyperlink"/>
                <w:noProof/>
              </w:rPr>
              <w:t>4.1.1</w:t>
            </w:r>
            <w:r w:rsidR="008628F0">
              <w:rPr>
                <w:rFonts w:eastAsiaTheme="minorEastAsia"/>
                <w:noProof/>
                <w:lang w:val="tr-TR" w:eastAsia="tr-TR"/>
              </w:rPr>
              <w:tab/>
            </w:r>
            <w:r w:rsidR="008628F0" w:rsidRPr="00887177">
              <w:rPr>
                <w:rStyle w:val="Hyperlink"/>
                <w:noProof/>
              </w:rPr>
              <w:t>Identifying Configuration Items</w:t>
            </w:r>
            <w:r w:rsidR="008628F0">
              <w:rPr>
                <w:noProof/>
                <w:webHidden/>
              </w:rPr>
              <w:tab/>
            </w:r>
            <w:r>
              <w:rPr>
                <w:noProof/>
                <w:webHidden/>
              </w:rPr>
              <w:fldChar w:fldCharType="begin"/>
            </w:r>
            <w:r w:rsidR="008628F0">
              <w:rPr>
                <w:noProof/>
                <w:webHidden/>
              </w:rPr>
              <w:instrText xml:space="preserve"> PAGEREF _Toc276224360 \h </w:instrText>
            </w:r>
            <w:r>
              <w:rPr>
                <w:noProof/>
                <w:webHidden/>
              </w:rPr>
            </w:r>
            <w:r>
              <w:rPr>
                <w:noProof/>
                <w:webHidden/>
              </w:rPr>
              <w:fldChar w:fldCharType="separate"/>
            </w:r>
            <w:r w:rsidR="008628F0">
              <w:rPr>
                <w:noProof/>
                <w:webHidden/>
              </w:rPr>
              <w:t>6</w:t>
            </w:r>
            <w:r>
              <w:rPr>
                <w:noProof/>
                <w:webHidden/>
              </w:rPr>
              <w:fldChar w:fldCharType="end"/>
            </w:r>
          </w:hyperlink>
        </w:p>
        <w:p w:rsidR="008628F0" w:rsidRDefault="00401B99">
          <w:pPr>
            <w:pStyle w:val="TOC3"/>
            <w:tabs>
              <w:tab w:val="left" w:pos="1200"/>
              <w:tab w:val="right" w:leader="dot" w:pos="8290"/>
            </w:tabs>
            <w:rPr>
              <w:rFonts w:eastAsiaTheme="minorEastAsia"/>
              <w:noProof/>
              <w:lang w:val="tr-TR" w:eastAsia="tr-TR"/>
            </w:rPr>
          </w:pPr>
          <w:hyperlink w:anchor="_Toc276224361" w:history="1">
            <w:r w:rsidR="008628F0" w:rsidRPr="00887177">
              <w:rPr>
                <w:rStyle w:val="Hyperlink"/>
                <w:noProof/>
              </w:rPr>
              <w:t>4.1.2</w:t>
            </w:r>
            <w:r w:rsidR="008628F0">
              <w:rPr>
                <w:rFonts w:eastAsiaTheme="minorEastAsia"/>
                <w:noProof/>
                <w:lang w:val="tr-TR" w:eastAsia="tr-TR"/>
              </w:rPr>
              <w:tab/>
            </w:r>
            <w:r w:rsidR="008628F0" w:rsidRPr="00887177">
              <w:rPr>
                <w:rStyle w:val="Hyperlink"/>
                <w:noProof/>
              </w:rPr>
              <w:t>Naming Configuration Items</w:t>
            </w:r>
            <w:r w:rsidR="008628F0">
              <w:rPr>
                <w:noProof/>
                <w:webHidden/>
              </w:rPr>
              <w:tab/>
            </w:r>
            <w:r>
              <w:rPr>
                <w:noProof/>
                <w:webHidden/>
              </w:rPr>
              <w:fldChar w:fldCharType="begin"/>
            </w:r>
            <w:r w:rsidR="008628F0">
              <w:rPr>
                <w:noProof/>
                <w:webHidden/>
              </w:rPr>
              <w:instrText xml:space="preserve"> PAGEREF _Toc276224361 \h </w:instrText>
            </w:r>
            <w:r>
              <w:rPr>
                <w:noProof/>
                <w:webHidden/>
              </w:rPr>
            </w:r>
            <w:r>
              <w:rPr>
                <w:noProof/>
                <w:webHidden/>
              </w:rPr>
              <w:fldChar w:fldCharType="separate"/>
            </w:r>
            <w:r w:rsidR="008628F0">
              <w:rPr>
                <w:noProof/>
                <w:webHidden/>
              </w:rPr>
              <w:t>6</w:t>
            </w:r>
            <w:r>
              <w:rPr>
                <w:noProof/>
                <w:webHidden/>
              </w:rPr>
              <w:fldChar w:fldCharType="end"/>
            </w:r>
          </w:hyperlink>
        </w:p>
        <w:p w:rsidR="008628F0" w:rsidRDefault="00401B99">
          <w:pPr>
            <w:pStyle w:val="TOC3"/>
            <w:tabs>
              <w:tab w:val="left" w:pos="1200"/>
              <w:tab w:val="right" w:leader="dot" w:pos="8290"/>
            </w:tabs>
            <w:rPr>
              <w:rFonts w:eastAsiaTheme="minorEastAsia"/>
              <w:noProof/>
              <w:lang w:val="tr-TR" w:eastAsia="tr-TR"/>
            </w:rPr>
          </w:pPr>
          <w:hyperlink w:anchor="_Toc276224362" w:history="1">
            <w:r w:rsidR="008628F0" w:rsidRPr="00887177">
              <w:rPr>
                <w:rStyle w:val="Hyperlink"/>
                <w:noProof/>
              </w:rPr>
              <w:t>4.1.3</w:t>
            </w:r>
            <w:r w:rsidR="008628F0">
              <w:rPr>
                <w:rFonts w:eastAsiaTheme="minorEastAsia"/>
                <w:noProof/>
                <w:lang w:val="tr-TR" w:eastAsia="tr-TR"/>
              </w:rPr>
              <w:tab/>
            </w:r>
            <w:r w:rsidR="008628F0" w:rsidRPr="00887177">
              <w:rPr>
                <w:rStyle w:val="Hyperlink"/>
                <w:noProof/>
              </w:rPr>
              <w:t>Acquiring Configuration Items</w:t>
            </w:r>
            <w:r w:rsidR="008628F0">
              <w:rPr>
                <w:noProof/>
                <w:webHidden/>
              </w:rPr>
              <w:tab/>
            </w:r>
            <w:r>
              <w:rPr>
                <w:noProof/>
                <w:webHidden/>
              </w:rPr>
              <w:fldChar w:fldCharType="begin"/>
            </w:r>
            <w:r w:rsidR="008628F0">
              <w:rPr>
                <w:noProof/>
                <w:webHidden/>
              </w:rPr>
              <w:instrText xml:space="preserve"> PAGEREF _Toc276224362 \h </w:instrText>
            </w:r>
            <w:r>
              <w:rPr>
                <w:noProof/>
                <w:webHidden/>
              </w:rPr>
            </w:r>
            <w:r>
              <w:rPr>
                <w:noProof/>
                <w:webHidden/>
              </w:rPr>
              <w:fldChar w:fldCharType="separate"/>
            </w:r>
            <w:r w:rsidR="008628F0">
              <w:rPr>
                <w:noProof/>
                <w:webHidden/>
              </w:rPr>
              <w:t>6</w:t>
            </w:r>
            <w:r>
              <w:rPr>
                <w:noProof/>
                <w:webHidden/>
              </w:rPr>
              <w:fldChar w:fldCharType="end"/>
            </w:r>
          </w:hyperlink>
        </w:p>
        <w:p w:rsidR="008628F0" w:rsidRDefault="00401B99">
          <w:pPr>
            <w:pStyle w:val="TOC2"/>
            <w:tabs>
              <w:tab w:val="left" w:pos="960"/>
              <w:tab w:val="right" w:leader="dot" w:pos="8290"/>
            </w:tabs>
            <w:rPr>
              <w:rFonts w:eastAsiaTheme="minorEastAsia"/>
              <w:b w:val="0"/>
              <w:noProof/>
              <w:lang w:val="tr-TR" w:eastAsia="tr-TR"/>
            </w:rPr>
          </w:pPr>
          <w:hyperlink w:anchor="_Toc276224363" w:history="1">
            <w:r w:rsidR="008628F0" w:rsidRPr="00887177">
              <w:rPr>
                <w:rStyle w:val="Hyperlink"/>
                <w:noProof/>
              </w:rPr>
              <w:t>4.2</w:t>
            </w:r>
            <w:r w:rsidR="008628F0">
              <w:rPr>
                <w:rFonts w:eastAsiaTheme="minorEastAsia"/>
                <w:b w:val="0"/>
                <w:noProof/>
                <w:lang w:val="tr-TR" w:eastAsia="tr-TR"/>
              </w:rPr>
              <w:tab/>
            </w:r>
            <w:r w:rsidR="008628F0" w:rsidRPr="00887177">
              <w:rPr>
                <w:rStyle w:val="Hyperlink"/>
                <w:noProof/>
              </w:rPr>
              <w:t>Configuration Control</w:t>
            </w:r>
            <w:r w:rsidR="008628F0">
              <w:rPr>
                <w:noProof/>
                <w:webHidden/>
              </w:rPr>
              <w:tab/>
            </w:r>
            <w:r>
              <w:rPr>
                <w:noProof/>
                <w:webHidden/>
              </w:rPr>
              <w:fldChar w:fldCharType="begin"/>
            </w:r>
            <w:r w:rsidR="008628F0">
              <w:rPr>
                <w:noProof/>
                <w:webHidden/>
              </w:rPr>
              <w:instrText xml:space="preserve"> PAGEREF _Toc276224363 \h </w:instrText>
            </w:r>
            <w:r>
              <w:rPr>
                <w:noProof/>
                <w:webHidden/>
              </w:rPr>
            </w:r>
            <w:r>
              <w:rPr>
                <w:noProof/>
                <w:webHidden/>
              </w:rPr>
              <w:fldChar w:fldCharType="separate"/>
            </w:r>
            <w:r w:rsidR="008628F0">
              <w:rPr>
                <w:noProof/>
                <w:webHidden/>
              </w:rPr>
              <w:t>6</w:t>
            </w:r>
            <w:r>
              <w:rPr>
                <w:noProof/>
                <w:webHidden/>
              </w:rPr>
              <w:fldChar w:fldCharType="end"/>
            </w:r>
          </w:hyperlink>
        </w:p>
        <w:p w:rsidR="008628F0" w:rsidRDefault="00401B99">
          <w:pPr>
            <w:pStyle w:val="TOC3"/>
            <w:tabs>
              <w:tab w:val="left" w:pos="1200"/>
              <w:tab w:val="right" w:leader="dot" w:pos="8290"/>
            </w:tabs>
            <w:rPr>
              <w:rFonts w:eastAsiaTheme="minorEastAsia"/>
              <w:noProof/>
              <w:lang w:val="tr-TR" w:eastAsia="tr-TR"/>
            </w:rPr>
          </w:pPr>
          <w:hyperlink w:anchor="_Toc276224364" w:history="1">
            <w:r w:rsidR="008628F0" w:rsidRPr="00887177">
              <w:rPr>
                <w:rStyle w:val="Hyperlink"/>
                <w:noProof/>
              </w:rPr>
              <w:t>4.2.1</w:t>
            </w:r>
            <w:r w:rsidR="008628F0">
              <w:rPr>
                <w:rFonts w:eastAsiaTheme="minorEastAsia"/>
                <w:noProof/>
                <w:lang w:val="tr-TR" w:eastAsia="tr-TR"/>
              </w:rPr>
              <w:tab/>
            </w:r>
            <w:r w:rsidR="008628F0" w:rsidRPr="00887177">
              <w:rPr>
                <w:rStyle w:val="Hyperlink"/>
                <w:noProof/>
              </w:rPr>
              <w:t>Requesting Changes</w:t>
            </w:r>
            <w:r w:rsidR="008628F0">
              <w:rPr>
                <w:noProof/>
                <w:webHidden/>
              </w:rPr>
              <w:tab/>
            </w:r>
            <w:r>
              <w:rPr>
                <w:noProof/>
                <w:webHidden/>
              </w:rPr>
              <w:fldChar w:fldCharType="begin"/>
            </w:r>
            <w:r w:rsidR="008628F0">
              <w:rPr>
                <w:noProof/>
                <w:webHidden/>
              </w:rPr>
              <w:instrText xml:space="preserve"> PAGEREF _Toc276224364 \h </w:instrText>
            </w:r>
            <w:r>
              <w:rPr>
                <w:noProof/>
                <w:webHidden/>
              </w:rPr>
            </w:r>
            <w:r>
              <w:rPr>
                <w:noProof/>
                <w:webHidden/>
              </w:rPr>
              <w:fldChar w:fldCharType="separate"/>
            </w:r>
            <w:r w:rsidR="008628F0">
              <w:rPr>
                <w:noProof/>
                <w:webHidden/>
              </w:rPr>
              <w:t>6</w:t>
            </w:r>
            <w:r>
              <w:rPr>
                <w:noProof/>
                <w:webHidden/>
              </w:rPr>
              <w:fldChar w:fldCharType="end"/>
            </w:r>
          </w:hyperlink>
        </w:p>
        <w:p w:rsidR="008628F0" w:rsidRDefault="00401B99">
          <w:pPr>
            <w:pStyle w:val="TOC3"/>
            <w:tabs>
              <w:tab w:val="left" w:pos="1200"/>
              <w:tab w:val="right" w:leader="dot" w:pos="8290"/>
            </w:tabs>
            <w:rPr>
              <w:rFonts w:eastAsiaTheme="minorEastAsia"/>
              <w:noProof/>
              <w:lang w:val="tr-TR" w:eastAsia="tr-TR"/>
            </w:rPr>
          </w:pPr>
          <w:hyperlink w:anchor="_Toc276224365" w:history="1">
            <w:r w:rsidR="008628F0" w:rsidRPr="00887177">
              <w:rPr>
                <w:rStyle w:val="Hyperlink"/>
                <w:noProof/>
              </w:rPr>
              <w:t>4.2.2</w:t>
            </w:r>
            <w:r w:rsidR="008628F0">
              <w:rPr>
                <w:rFonts w:eastAsiaTheme="minorEastAsia"/>
                <w:noProof/>
                <w:lang w:val="tr-TR" w:eastAsia="tr-TR"/>
              </w:rPr>
              <w:tab/>
            </w:r>
            <w:r w:rsidR="008628F0" w:rsidRPr="00887177">
              <w:rPr>
                <w:rStyle w:val="Hyperlink"/>
                <w:noProof/>
              </w:rPr>
              <w:t>Evaluating Changes</w:t>
            </w:r>
            <w:r w:rsidR="008628F0">
              <w:rPr>
                <w:noProof/>
                <w:webHidden/>
              </w:rPr>
              <w:tab/>
            </w:r>
            <w:r>
              <w:rPr>
                <w:noProof/>
                <w:webHidden/>
              </w:rPr>
              <w:fldChar w:fldCharType="begin"/>
            </w:r>
            <w:r w:rsidR="008628F0">
              <w:rPr>
                <w:noProof/>
                <w:webHidden/>
              </w:rPr>
              <w:instrText xml:space="preserve"> PAGEREF _Toc276224365 \h </w:instrText>
            </w:r>
            <w:r>
              <w:rPr>
                <w:noProof/>
                <w:webHidden/>
              </w:rPr>
            </w:r>
            <w:r>
              <w:rPr>
                <w:noProof/>
                <w:webHidden/>
              </w:rPr>
              <w:fldChar w:fldCharType="separate"/>
            </w:r>
            <w:r w:rsidR="008628F0">
              <w:rPr>
                <w:noProof/>
                <w:webHidden/>
              </w:rPr>
              <w:t>6</w:t>
            </w:r>
            <w:r>
              <w:rPr>
                <w:noProof/>
                <w:webHidden/>
              </w:rPr>
              <w:fldChar w:fldCharType="end"/>
            </w:r>
          </w:hyperlink>
        </w:p>
        <w:p w:rsidR="008628F0" w:rsidRDefault="00401B99">
          <w:pPr>
            <w:pStyle w:val="TOC3"/>
            <w:tabs>
              <w:tab w:val="left" w:pos="1200"/>
              <w:tab w:val="right" w:leader="dot" w:pos="8290"/>
            </w:tabs>
            <w:rPr>
              <w:rFonts w:eastAsiaTheme="minorEastAsia"/>
              <w:noProof/>
              <w:lang w:val="tr-TR" w:eastAsia="tr-TR"/>
            </w:rPr>
          </w:pPr>
          <w:hyperlink w:anchor="_Toc276224366" w:history="1">
            <w:r w:rsidR="008628F0" w:rsidRPr="00887177">
              <w:rPr>
                <w:rStyle w:val="Hyperlink"/>
                <w:noProof/>
              </w:rPr>
              <w:t>4.2.3</w:t>
            </w:r>
            <w:r w:rsidR="008628F0">
              <w:rPr>
                <w:rFonts w:eastAsiaTheme="minorEastAsia"/>
                <w:noProof/>
                <w:lang w:val="tr-TR" w:eastAsia="tr-TR"/>
              </w:rPr>
              <w:tab/>
            </w:r>
            <w:r w:rsidR="008628F0" w:rsidRPr="00887177">
              <w:rPr>
                <w:rStyle w:val="Hyperlink"/>
                <w:noProof/>
              </w:rPr>
              <w:t>Approving or Disapproving Changes</w:t>
            </w:r>
            <w:r w:rsidR="008628F0">
              <w:rPr>
                <w:noProof/>
                <w:webHidden/>
              </w:rPr>
              <w:tab/>
            </w:r>
            <w:r>
              <w:rPr>
                <w:noProof/>
                <w:webHidden/>
              </w:rPr>
              <w:fldChar w:fldCharType="begin"/>
            </w:r>
            <w:r w:rsidR="008628F0">
              <w:rPr>
                <w:noProof/>
                <w:webHidden/>
              </w:rPr>
              <w:instrText xml:space="preserve"> PAGEREF _Toc276224366 \h </w:instrText>
            </w:r>
            <w:r>
              <w:rPr>
                <w:noProof/>
                <w:webHidden/>
              </w:rPr>
            </w:r>
            <w:r>
              <w:rPr>
                <w:noProof/>
                <w:webHidden/>
              </w:rPr>
              <w:fldChar w:fldCharType="separate"/>
            </w:r>
            <w:r w:rsidR="008628F0">
              <w:rPr>
                <w:noProof/>
                <w:webHidden/>
              </w:rPr>
              <w:t>7</w:t>
            </w:r>
            <w:r>
              <w:rPr>
                <w:noProof/>
                <w:webHidden/>
              </w:rPr>
              <w:fldChar w:fldCharType="end"/>
            </w:r>
          </w:hyperlink>
        </w:p>
        <w:p w:rsidR="008628F0" w:rsidRDefault="00401B99">
          <w:pPr>
            <w:pStyle w:val="TOC3"/>
            <w:tabs>
              <w:tab w:val="left" w:pos="1200"/>
              <w:tab w:val="right" w:leader="dot" w:pos="8290"/>
            </w:tabs>
            <w:rPr>
              <w:rFonts w:eastAsiaTheme="minorEastAsia"/>
              <w:noProof/>
              <w:lang w:val="tr-TR" w:eastAsia="tr-TR"/>
            </w:rPr>
          </w:pPr>
          <w:hyperlink w:anchor="_Toc276224367" w:history="1">
            <w:r w:rsidR="008628F0" w:rsidRPr="00887177">
              <w:rPr>
                <w:rStyle w:val="Hyperlink"/>
                <w:noProof/>
              </w:rPr>
              <w:t>4.2.4</w:t>
            </w:r>
            <w:r w:rsidR="008628F0">
              <w:rPr>
                <w:rFonts w:eastAsiaTheme="minorEastAsia"/>
                <w:noProof/>
                <w:lang w:val="tr-TR" w:eastAsia="tr-TR"/>
              </w:rPr>
              <w:tab/>
            </w:r>
            <w:r w:rsidR="008628F0" w:rsidRPr="00887177">
              <w:rPr>
                <w:rStyle w:val="Hyperlink"/>
                <w:noProof/>
              </w:rPr>
              <w:t>Implementing Changes</w:t>
            </w:r>
            <w:r w:rsidR="008628F0">
              <w:rPr>
                <w:noProof/>
                <w:webHidden/>
              </w:rPr>
              <w:tab/>
            </w:r>
            <w:r>
              <w:rPr>
                <w:noProof/>
                <w:webHidden/>
              </w:rPr>
              <w:fldChar w:fldCharType="begin"/>
            </w:r>
            <w:r w:rsidR="008628F0">
              <w:rPr>
                <w:noProof/>
                <w:webHidden/>
              </w:rPr>
              <w:instrText xml:space="preserve"> PAGEREF _Toc276224367 \h </w:instrText>
            </w:r>
            <w:r>
              <w:rPr>
                <w:noProof/>
                <w:webHidden/>
              </w:rPr>
            </w:r>
            <w:r>
              <w:rPr>
                <w:noProof/>
                <w:webHidden/>
              </w:rPr>
              <w:fldChar w:fldCharType="separate"/>
            </w:r>
            <w:r w:rsidR="008628F0">
              <w:rPr>
                <w:noProof/>
                <w:webHidden/>
              </w:rPr>
              <w:t>7</w:t>
            </w:r>
            <w:r>
              <w:rPr>
                <w:noProof/>
                <w:webHidden/>
              </w:rPr>
              <w:fldChar w:fldCharType="end"/>
            </w:r>
          </w:hyperlink>
        </w:p>
        <w:p w:rsidR="008628F0" w:rsidRDefault="00401B99">
          <w:pPr>
            <w:pStyle w:val="TOC2"/>
            <w:tabs>
              <w:tab w:val="left" w:pos="960"/>
              <w:tab w:val="right" w:leader="dot" w:pos="8290"/>
            </w:tabs>
            <w:rPr>
              <w:rFonts w:eastAsiaTheme="minorEastAsia"/>
              <w:b w:val="0"/>
              <w:noProof/>
              <w:lang w:val="tr-TR" w:eastAsia="tr-TR"/>
            </w:rPr>
          </w:pPr>
          <w:hyperlink w:anchor="_Toc276224368" w:history="1">
            <w:r w:rsidR="008628F0" w:rsidRPr="00887177">
              <w:rPr>
                <w:rStyle w:val="Hyperlink"/>
                <w:noProof/>
              </w:rPr>
              <w:t>4.3</w:t>
            </w:r>
            <w:r w:rsidR="008628F0">
              <w:rPr>
                <w:rFonts w:eastAsiaTheme="minorEastAsia"/>
                <w:b w:val="0"/>
                <w:noProof/>
                <w:lang w:val="tr-TR" w:eastAsia="tr-TR"/>
              </w:rPr>
              <w:tab/>
            </w:r>
            <w:r w:rsidR="008628F0" w:rsidRPr="00887177">
              <w:rPr>
                <w:rStyle w:val="Hyperlink"/>
                <w:noProof/>
              </w:rPr>
              <w:t>Configuration Status Accounting</w:t>
            </w:r>
            <w:r w:rsidR="008628F0">
              <w:rPr>
                <w:noProof/>
                <w:webHidden/>
              </w:rPr>
              <w:tab/>
            </w:r>
            <w:r>
              <w:rPr>
                <w:noProof/>
                <w:webHidden/>
              </w:rPr>
              <w:fldChar w:fldCharType="begin"/>
            </w:r>
            <w:r w:rsidR="008628F0">
              <w:rPr>
                <w:noProof/>
                <w:webHidden/>
              </w:rPr>
              <w:instrText xml:space="preserve"> PAGEREF _Toc276224368 \h </w:instrText>
            </w:r>
            <w:r>
              <w:rPr>
                <w:noProof/>
                <w:webHidden/>
              </w:rPr>
            </w:r>
            <w:r>
              <w:rPr>
                <w:noProof/>
                <w:webHidden/>
              </w:rPr>
              <w:fldChar w:fldCharType="separate"/>
            </w:r>
            <w:r w:rsidR="008628F0">
              <w:rPr>
                <w:noProof/>
                <w:webHidden/>
              </w:rPr>
              <w:t>7</w:t>
            </w:r>
            <w:r>
              <w:rPr>
                <w:noProof/>
                <w:webHidden/>
              </w:rPr>
              <w:fldChar w:fldCharType="end"/>
            </w:r>
          </w:hyperlink>
        </w:p>
        <w:p w:rsidR="008628F0" w:rsidRDefault="00401B99">
          <w:pPr>
            <w:pStyle w:val="TOC2"/>
            <w:tabs>
              <w:tab w:val="left" w:pos="960"/>
              <w:tab w:val="right" w:leader="dot" w:pos="8290"/>
            </w:tabs>
            <w:rPr>
              <w:rFonts w:eastAsiaTheme="minorEastAsia"/>
              <w:b w:val="0"/>
              <w:noProof/>
              <w:lang w:val="tr-TR" w:eastAsia="tr-TR"/>
            </w:rPr>
          </w:pPr>
          <w:hyperlink w:anchor="_Toc276224369" w:history="1">
            <w:r w:rsidR="008628F0" w:rsidRPr="00887177">
              <w:rPr>
                <w:rStyle w:val="Hyperlink"/>
                <w:noProof/>
              </w:rPr>
              <w:t>4.4</w:t>
            </w:r>
            <w:r w:rsidR="008628F0">
              <w:rPr>
                <w:rFonts w:eastAsiaTheme="minorEastAsia"/>
                <w:b w:val="0"/>
                <w:noProof/>
                <w:lang w:val="tr-TR" w:eastAsia="tr-TR"/>
              </w:rPr>
              <w:tab/>
            </w:r>
            <w:r w:rsidR="008628F0" w:rsidRPr="00887177">
              <w:rPr>
                <w:rStyle w:val="Hyperlink"/>
                <w:noProof/>
              </w:rPr>
              <w:t xml:space="preserve">Configuration </w:t>
            </w:r>
            <w:r w:rsidR="008628F0" w:rsidRPr="00887177">
              <w:rPr>
                <w:rStyle w:val="Hyperlink"/>
                <w:rFonts w:cs="Times New Roman"/>
                <w:noProof/>
                <w:lang w:val="tr-TR"/>
              </w:rPr>
              <w:t xml:space="preserve">Audits </w:t>
            </w:r>
            <w:r w:rsidR="008628F0" w:rsidRPr="00887177">
              <w:rPr>
                <w:rStyle w:val="Hyperlink"/>
                <w:noProof/>
              </w:rPr>
              <w:t>and Reviews</w:t>
            </w:r>
            <w:r w:rsidR="008628F0">
              <w:rPr>
                <w:noProof/>
                <w:webHidden/>
              </w:rPr>
              <w:tab/>
            </w:r>
            <w:r>
              <w:rPr>
                <w:noProof/>
                <w:webHidden/>
              </w:rPr>
              <w:fldChar w:fldCharType="begin"/>
            </w:r>
            <w:r w:rsidR="008628F0">
              <w:rPr>
                <w:noProof/>
                <w:webHidden/>
              </w:rPr>
              <w:instrText xml:space="preserve"> PAGEREF _Toc276224369 \h </w:instrText>
            </w:r>
            <w:r>
              <w:rPr>
                <w:noProof/>
                <w:webHidden/>
              </w:rPr>
            </w:r>
            <w:r>
              <w:rPr>
                <w:noProof/>
                <w:webHidden/>
              </w:rPr>
              <w:fldChar w:fldCharType="separate"/>
            </w:r>
            <w:r w:rsidR="008628F0">
              <w:rPr>
                <w:noProof/>
                <w:webHidden/>
              </w:rPr>
              <w:t>7</w:t>
            </w:r>
            <w:r>
              <w:rPr>
                <w:noProof/>
                <w:webHidden/>
              </w:rPr>
              <w:fldChar w:fldCharType="end"/>
            </w:r>
          </w:hyperlink>
        </w:p>
        <w:p w:rsidR="008628F0" w:rsidRDefault="00401B99">
          <w:pPr>
            <w:pStyle w:val="TOC1"/>
            <w:tabs>
              <w:tab w:val="left" w:pos="480"/>
              <w:tab w:val="right" w:leader="dot" w:pos="8290"/>
            </w:tabs>
            <w:rPr>
              <w:rFonts w:eastAsiaTheme="minorEastAsia"/>
              <w:b w:val="0"/>
              <w:noProof/>
              <w:sz w:val="22"/>
              <w:szCs w:val="22"/>
              <w:lang w:val="tr-TR" w:eastAsia="tr-TR"/>
            </w:rPr>
          </w:pPr>
          <w:hyperlink w:anchor="_Toc276224370" w:history="1">
            <w:r w:rsidR="008628F0" w:rsidRPr="00887177">
              <w:rPr>
                <w:rStyle w:val="Hyperlink"/>
                <w:noProof/>
              </w:rPr>
              <w:t>5.</w:t>
            </w:r>
            <w:r w:rsidR="008628F0">
              <w:rPr>
                <w:rFonts w:eastAsiaTheme="minorEastAsia"/>
                <w:b w:val="0"/>
                <w:noProof/>
                <w:sz w:val="22"/>
                <w:szCs w:val="22"/>
                <w:lang w:val="tr-TR" w:eastAsia="tr-TR"/>
              </w:rPr>
              <w:tab/>
            </w:r>
            <w:r w:rsidR="008628F0" w:rsidRPr="00887177">
              <w:rPr>
                <w:rStyle w:val="Hyperlink"/>
                <w:noProof/>
              </w:rPr>
              <w:t>SCM Schedules</w:t>
            </w:r>
            <w:r w:rsidR="008628F0">
              <w:rPr>
                <w:noProof/>
                <w:webHidden/>
              </w:rPr>
              <w:tab/>
            </w:r>
            <w:r>
              <w:rPr>
                <w:noProof/>
                <w:webHidden/>
              </w:rPr>
              <w:fldChar w:fldCharType="begin"/>
            </w:r>
            <w:r w:rsidR="008628F0">
              <w:rPr>
                <w:noProof/>
                <w:webHidden/>
              </w:rPr>
              <w:instrText xml:space="preserve"> PAGEREF _Toc276224370 \h </w:instrText>
            </w:r>
            <w:r>
              <w:rPr>
                <w:noProof/>
                <w:webHidden/>
              </w:rPr>
            </w:r>
            <w:r>
              <w:rPr>
                <w:noProof/>
                <w:webHidden/>
              </w:rPr>
              <w:fldChar w:fldCharType="separate"/>
            </w:r>
            <w:r w:rsidR="008628F0">
              <w:rPr>
                <w:noProof/>
                <w:webHidden/>
              </w:rPr>
              <w:t>7</w:t>
            </w:r>
            <w:r>
              <w:rPr>
                <w:noProof/>
                <w:webHidden/>
              </w:rPr>
              <w:fldChar w:fldCharType="end"/>
            </w:r>
          </w:hyperlink>
        </w:p>
        <w:p w:rsidR="008628F0" w:rsidRDefault="00401B99">
          <w:pPr>
            <w:pStyle w:val="TOC1"/>
            <w:tabs>
              <w:tab w:val="left" w:pos="480"/>
              <w:tab w:val="right" w:leader="dot" w:pos="8290"/>
            </w:tabs>
            <w:rPr>
              <w:rFonts w:eastAsiaTheme="minorEastAsia"/>
              <w:b w:val="0"/>
              <w:noProof/>
              <w:sz w:val="22"/>
              <w:szCs w:val="22"/>
              <w:lang w:val="tr-TR" w:eastAsia="tr-TR"/>
            </w:rPr>
          </w:pPr>
          <w:hyperlink w:anchor="_Toc276224371" w:history="1">
            <w:r w:rsidR="008628F0" w:rsidRPr="00887177">
              <w:rPr>
                <w:rStyle w:val="Hyperlink"/>
                <w:noProof/>
              </w:rPr>
              <w:t>6.</w:t>
            </w:r>
            <w:r w:rsidR="008628F0">
              <w:rPr>
                <w:rFonts w:eastAsiaTheme="minorEastAsia"/>
                <w:b w:val="0"/>
                <w:noProof/>
                <w:sz w:val="22"/>
                <w:szCs w:val="22"/>
                <w:lang w:val="tr-TR" w:eastAsia="tr-TR"/>
              </w:rPr>
              <w:tab/>
            </w:r>
            <w:r w:rsidR="008628F0" w:rsidRPr="00887177">
              <w:rPr>
                <w:rStyle w:val="Hyperlink"/>
                <w:noProof/>
              </w:rPr>
              <w:t>SCM Resources</w:t>
            </w:r>
            <w:r w:rsidR="008628F0">
              <w:rPr>
                <w:noProof/>
                <w:webHidden/>
              </w:rPr>
              <w:tab/>
            </w:r>
            <w:r>
              <w:rPr>
                <w:noProof/>
                <w:webHidden/>
              </w:rPr>
              <w:fldChar w:fldCharType="begin"/>
            </w:r>
            <w:r w:rsidR="008628F0">
              <w:rPr>
                <w:noProof/>
                <w:webHidden/>
              </w:rPr>
              <w:instrText xml:space="preserve"> PAGEREF _Toc276224371 \h </w:instrText>
            </w:r>
            <w:r>
              <w:rPr>
                <w:noProof/>
                <w:webHidden/>
              </w:rPr>
            </w:r>
            <w:r>
              <w:rPr>
                <w:noProof/>
                <w:webHidden/>
              </w:rPr>
              <w:fldChar w:fldCharType="separate"/>
            </w:r>
            <w:r w:rsidR="008628F0">
              <w:rPr>
                <w:noProof/>
                <w:webHidden/>
              </w:rPr>
              <w:t>7</w:t>
            </w:r>
            <w:r>
              <w:rPr>
                <w:noProof/>
                <w:webHidden/>
              </w:rPr>
              <w:fldChar w:fldCharType="end"/>
            </w:r>
          </w:hyperlink>
        </w:p>
        <w:p w:rsidR="008628F0" w:rsidRDefault="00401B99">
          <w:pPr>
            <w:pStyle w:val="TOC2"/>
            <w:tabs>
              <w:tab w:val="left" w:pos="960"/>
              <w:tab w:val="right" w:leader="dot" w:pos="8290"/>
            </w:tabs>
            <w:rPr>
              <w:rFonts w:eastAsiaTheme="minorEastAsia"/>
              <w:b w:val="0"/>
              <w:noProof/>
              <w:lang w:val="tr-TR" w:eastAsia="tr-TR"/>
            </w:rPr>
          </w:pPr>
          <w:hyperlink w:anchor="_Toc276224372" w:history="1">
            <w:r w:rsidR="008628F0" w:rsidRPr="00887177">
              <w:rPr>
                <w:rStyle w:val="Hyperlink"/>
                <w:noProof/>
              </w:rPr>
              <w:t>6.1</w:t>
            </w:r>
            <w:r w:rsidR="008628F0">
              <w:rPr>
                <w:rFonts w:eastAsiaTheme="minorEastAsia"/>
                <w:b w:val="0"/>
                <w:noProof/>
                <w:lang w:val="tr-TR" w:eastAsia="tr-TR"/>
              </w:rPr>
              <w:tab/>
            </w:r>
            <w:r w:rsidR="008628F0" w:rsidRPr="00887177">
              <w:rPr>
                <w:rStyle w:val="Hyperlink"/>
                <w:noProof/>
              </w:rPr>
              <w:t>Personnel</w:t>
            </w:r>
            <w:r w:rsidR="008628F0">
              <w:rPr>
                <w:noProof/>
                <w:webHidden/>
              </w:rPr>
              <w:tab/>
            </w:r>
            <w:r>
              <w:rPr>
                <w:noProof/>
                <w:webHidden/>
              </w:rPr>
              <w:fldChar w:fldCharType="begin"/>
            </w:r>
            <w:r w:rsidR="008628F0">
              <w:rPr>
                <w:noProof/>
                <w:webHidden/>
              </w:rPr>
              <w:instrText xml:space="preserve"> PAGEREF _Toc276224372 \h </w:instrText>
            </w:r>
            <w:r>
              <w:rPr>
                <w:noProof/>
                <w:webHidden/>
              </w:rPr>
            </w:r>
            <w:r>
              <w:rPr>
                <w:noProof/>
                <w:webHidden/>
              </w:rPr>
              <w:fldChar w:fldCharType="separate"/>
            </w:r>
            <w:r w:rsidR="008628F0">
              <w:rPr>
                <w:noProof/>
                <w:webHidden/>
              </w:rPr>
              <w:t>7</w:t>
            </w:r>
            <w:r>
              <w:rPr>
                <w:noProof/>
                <w:webHidden/>
              </w:rPr>
              <w:fldChar w:fldCharType="end"/>
            </w:r>
          </w:hyperlink>
        </w:p>
        <w:p w:rsidR="008628F0" w:rsidRDefault="00401B99">
          <w:pPr>
            <w:pStyle w:val="TOC2"/>
            <w:tabs>
              <w:tab w:val="left" w:pos="960"/>
              <w:tab w:val="right" w:leader="dot" w:pos="8290"/>
            </w:tabs>
            <w:rPr>
              <w:rFonts w:eastAsiaTheme="minorEastAsia"/>
              <w:b w:val="0"/>
              <w:noProof/>
              <w:lang w:val="tr-TR" w:eastAsia="tr-TR"/>
            </w:rPr>
          </w:pPr>
          <w:hyperlink w:anchor="_Toc276224373" w:history="1">
            <w:r w:rsidR="008628F0" w:rsidRPr="00887177">
              <w:rPr>
                <w:rStyle w:val="Hyperlink"/>
                <w:noProof/>
              </w:rPr>
              <w:t>6.2</w:t>
            </w:r>
            <w:r w:rsidR="008628F0">
              <w:rPr>
                <w:rFonts w:eastAsiaTheme="minorEastAsia"/>
                <w:b w:val="0"/>
                <w:noProof/>
                <w:lang w:val="tr-TR" w:eastAsia="tr-TR"/>
              </w:rPr>
              <w:tab/>
            </w:r>
            <w:r w:rsidR="008628F0" w:rsidRPr="00887177">
              <w:rPr>
                <w:rStyle w:val="Hyperlink"/>
                <w:noProof/>
              </w:rPr>
              <w:t>Software and Hardware</w:t>
            </w:r>
            <w:r w:rsidR="008628F0">
              <w:rPr>
                <w:noProof/>
                <w:webHidden/>
              </w:rPr>
              <w:tab/>
            </w:r>
            <w:r>
              <w:rPr>
                <w:noProof/>
                <w:webHidden/>
              </w:rPr>
              <w:fldChar w:fldCharType="begin"/>
            </w:r>
            <w:r w:rsidR="008628F0">
              <w:rPr>
                <w:noProof/>
                <w:webHidden/>
              </w:rPr>
              <w:instrText xml:space="preserve"> PAGEREF _Toc276224373 \h </w:instrText>
            </w:r>
            <w:r>
              <w:rPr>
                <w:noProof/>
                <w:webHidden/>
              </w:rPr>
            </w:r>
            <w:r>
              <w:rPr>
                <w:noProof/>
                <w:webHidden/>
              </w:rPr>
              <w:fldChar w:fldCharType="separate"/>
            </w:r>
            <w:r w:rsidR="008628F0">
              <w:rPr>
                <w:noProof/>
                <w:webHidden/>
              </w:rPr>
              <w:t>8</w:t>
            </w:r>
            <w:r>
              <w:rPr>
                <w:noProof/>
                <w:webHidden/>
              </w:rPr>
              <w:fldChar w:fldCharType="end"/>
            </w:r>
          </w:hyperlink>
        </w:p>
        <w:p w:rsidR="008628F0" w:rsidRDefault="00401B99">
          <w:pPr>
            <w:pStyle w:val="TOC1"/>
            <w:tabs>
              <w:tab w:val="left" w:pos="480"/>
              <w:tab w:val="right" w:leader="dot" w:pos="8290"/>
            </w:tabs>
            <w:rPr>
              <w:rFonts w:eastAsiaTheme="minorEastAsia"/>
              <w:b w:val="0"/>
              <w:noProof/>
              <w:sz w:val="22"/>
              <w:szCs w:val="22"/>
              <w:lang w:val="tr-TR" w:eastAsia="tr-TR"/>
            </w:rPr>
          </w:pPr>
          <w:hyperlink w:anchor="_Toc276224374" w:history="1">
            <w:r w:rsidR="008628F0" w:rsidRPr="00887177">
              <w:rPr>
                <w:rStyle w:val="Hyperlink"/>
                <w:noProof/>
              </w:rPr>
              <w:t>7.</w:t>
            </w:r>
            <w:r w:rsidR="008628F0">
              <w:rPr>
                <w:rFonts w:eastAsiaTheme="minorEastAsia"/>
                <w:b w:val="0"/>
                <w:noProof/>
                <w:sz w:val="22"/>
                <w:szCs w:val="22"/>
                <w:lang w:val="tr-TR" w:eastAsia="tr-TR"/>
              </w:rPr>
              <w:tab/>
            </w:r>
            <w:r w:rsidR="008628F0" w:rsidRPr="00887177">
              <w:rPr>
                <w:rStyle w:val="Hyperlink"/>
                <w:noProof/>
              </w:rPr>
              <w:t>SCM Plan Maintenance</w:t>
            </w:r>
            <w:r w:rsidR="008628F0">
              <w:rPr>
                <w:noProof/>
                <w:webHidden/>
              </w:rPr>
              <w:tab/>
            </w:r>
            <w:r>
              <w:rPr>
                <w:noProof/>
                <w:webHidden/>
              </w:rPr>
              <w:fldChar w:fldCharType="begin"/>
            </w:r>
            <w:r w:rsidR="008628F0">
              <w:rPr>
                <w:noProof/>
                <w:webHidden/>
              </w:rPr>
              <w:instrText xml:space="preserve"> PAGEREF _Toc276224374 \h </w:instrText>
            </w:r>
            <w:r>
              <w:rPr>
                <w:noProof/>
                <w:webHidden/>
              </w:rPr>
            </w:r>
            <w:r>
              <w:rPr>
                <w:noProof/>
                <w:webHidden/>
              </w:rPr>
              <w:fldChar w:fldCharType="separate"/>
            </w:r>
            <w:r w:rsidR="008628F0">
              <w:rPr>
                <w:noProof/>
                <w:webHidden/>
              </w:rPr>
              <w:t>8</w:t>
            </w:r>
            <w:r>
              <w:rPr>
                <w:noProof/>
                <w:webHidden/>
              </w:rPr>
              <w:fldChar w:fldCharType="end"/>
            </w:r>
          </w:hyperlink>
        </w:p>
        <w:p w:rsidR="00276589" w:rsidRDefault="00401B99">
          <w:r>
            <w:fldChar w:fldCharType="end"/>
          </w:r>
        </w:p>
      </w:sdtContent>
    </w:sdt>
    <w:p w:rsidR="00276589" w:rsidRDefault="00276589" w:rsidP="00430A75">
      <w:pPr>
        <w:jc w:val="center"/>
        <w:rPr>
          <w:rFonts w:ascii="Times New Roman" w:hAnsi="Times New Roman"/>
          <w:sz w:val="32"/>
          <w:szCs w:val="32"/>
        </w:rPr>
      </w:pPr>
    </w:p>
    <w:p w:rsidR="005F7FE2" w:rsidRDefault="005F7FE2" w:rsidP="00430A75">
      <w:pPr>
        <w:jc w:val="center"/>
        <w:rPr>
          <w:rFonts w:ascii="Times New Roman" w:hAnsi="Times New Roman"/>
          <w:sz w:val="32"/>
          <w:szCs w:val="32"/>
        </w:rPr>
      </w:pPr>
    </w:p>
    <w:p w:rsidR="005F7FE2" w:rsidRDefault="005F7FE2" w:rsidP="00430A75">
      <w:pPr>
        <w:jc w:val="center"/>
        <w:rPr>
          <w:rFonts w:ascii="Times New Roman" w:hAnsi="Times New Roman"/>
          <w:sz w:val="32"/>
          <w:szCs w:val="32"/>
        </w:rPr>
      </w:pPr>
    </w:p>
    <w:p w:rsidR="005F7FE2" w:rsidRDefault="005F7FE2" w:rsidP="00430A75">
      <w:pPr>
        <w:jc w:val="center"/>
        <w:rPr>
          <w:rFonts w:ascii="Times New Roman" w:hAnsi="Times New Roman"/>
          <w:sz w:val="32"/>
          <w:szCs w:val="32"/>
        </w:rPr>
      </w:pPr>
    </w:p>
    <w:p w:rsidR="005F7FE2" w:rsidRDefault="005F7FE2" w:rsidP="00430A75">
      <w:pPr>
        <w:jc w:val="center"/>
        <w:rPr>
          <w:rFonts w:ascii="Times New Roman" w:hAnsi="Times New Roman"/>
          <w:sz w:val="32"/>
          <w:szCs w:val="32"/>
        </w:rPr>
      </w:pPr>
    </w:p>
    <w:p w:rsidR="00430A75" w:rsidRPr="00BA6767" w:rsidRDefault="00430A75" w:rsidP="000F77C5">
      <w:pPr>
        <w:pStyle w:val="Heading1"/>
        <w:numPr>
          <w:ilvl w:val="0"/>
          <w:numId w:val="8"/>
        </w:numPr>
        <w:jc w:val="both"/>
      </w:pPr>
      <w:bookmarkStart w:id="0" w:name="_Toc276224344"/>
      <w:r w:rsidRPr="00BA6767">
        <w:lastRenderedPageBreak/>
        <w:t>Abstract</w:t>
      </w:r>
      <w:bookmarkEnd w:id="0"/>
    </w:p>
    <w:p w:rsidR="00430A75" w:rsidRPr="00924ED6" w:rsidRDefault="00430A75" w:rsidP="000F77C5">
      <w:pPr>
        <w:ind w:firstLine="360"/>
        <w:jc w:val="both"/>
        <w:rPr>
          <w:rFonts w:asciiTheme="majorHAnsi" w:hAnsiTheme="majorHAnsi"/>
        </w:rPr>
      </w:pPr>
      <w:r w:rsidRPr="00924ED6">
        <w:rPr>
          <w:rFonts w:asciiTheme="majorHAnsi" w:hAnsiTheme="majorHAnsi"/>
        </w:rPr>
        <w:t xml:space="preserve">This document </w:t>
      </w:r>
      <w:r w:rsidR="000F77C5" w:rsidRPr="00924ED6">
        <w:rPr>
          <w:rFonts w:asciiTheme="majorHAnsi" w:hAnsiTheme="majorHAnsi"/>
        </w:rPr>
        <w:t>represents</w:t>
      </w:r>
      <w:r w:rsidRPr="00924ED6">
        <w:rPr>
          <w:rFonts w:asciiTheme="majorHAnsi" w:hAnsiTheme="majorHAnsi"/>
        </w:rPr>
        <w:t xml:space="preserve"> the Software Configuration Management Plan (SCMP)</w:t>
      </w:r>
      <w:r w:rsidR="009A5417" w:rsidRPr="00924ED6">
        <w:rPr>
          <w:rFonts w:asciiTheme="majorHAnsi" w:hAnsiTheme="majorHAnsi"/>
        </w:rPr>
        <w:t xml:space="preserve"> </w:t>
      </w:r>
      <w:r w:rsidRPr="00924ED6">
        <w:rPr>
          <w:rFonts w:asciiTheme="majorHAnsi" w:hAnsiTheme="majorHAnsi"/>
        </w:rPr>
        <w:t>for the Softwar</w:t>
      </w:r>
      <w:r w:rsidR="002E51A9" w:rsidRPr="00924ED6">
        <w:rPr>
          <w:rFonts w:asciiTheme="majorHAnsi" w:hAnsiTheme="majorHAnsi"/>
        </w:rPr>
        <w:t>e Engineering project of group 3</w:t>
      </w:r>
      <w:r w:rsidRPr="00924ED6">
        <w:rPr>
          <w:rFonts w:asciiTheme="majorHAnsi" w:hAnsiTheme="majorHAnsi"/>
        </w:rPr>
        <w:t xml:space="preserve">. </w:t>
      </w:r>
      <w:r w:rsidR="000F77C5" w:rsidRPr="00924ED6">
        <w:rPr>
          <w:rFonts w:asciiTheme="majorHAnsi" w:hAnsiTheme="majorHAnsi" w:cs="LLKNGP+TimesNewRomanPSMT"/>
          <w:color w:val="000000"/>
        </w:rPr>
        <w:t xml:space="preserve">Software Configuration Management (SCM) is essentially the process of identifying and assuring retention of all of the various artifacts (documents, source code, executables, etc.) generated during the Software Development Life Cycle (SDLC). </w:t>
      </w:r>
      <w:r w:rsidRPr="00924ED6">
        <w:rPr>
          <w:rFonts w:asciiTheme="majorHAnsi" w:hAnsiTheme="majorHAnsi"/>
        </w:rPr>
        <w:t xml:space="preserve"> This document is designed </w:t>
      </w:r>
      <w:ins w:id="1" w:author="gul" w:date="2010-11-25T23:33:00Z">
        <w:r w:rsidR="005F0009">
          <w:rPr>
            <w:rFonts w:asciiTheme="majorHAnsi" w:hAnsiTheme="majorHAnsi"/>
          </w:rPr>
          <w:t xml:space="preserve">to </w:t>
        </w:r>
      </w:ins>
      <w:r w:rsidRPr="00924ED6">
        <w:rPr>
          <w:rFonts w:asciiTheme="majorHAnsi" w:hAnsiTheme="majorHAnsi"/>
        </w:rPr>
        <w:t>conform</w:t>
      </w:r>
      <w:r w:rsidR="009A5417" w:rsidRPr="00924ED6">
        <w:rPr>
          <w:rFonts w:asciiTheme="majorHAnsi" w:hAnsiTheme="majorHAnsi"/>
        </w:rPr>
        <w:t xml:space="preserve"> </w:t>
      </w:r>
      <w:r w:rsidRPr="00924ED6">
        <w:rPr>
          <w:rFonts w:asciiTheme="majorHAnsi" w:hAnsiTheme="majorHAnsi"/>
        </w:rPr>
        <w:t xml:space="preserve">to the IEEE 828-1998 standard for Software Configuration </w:t>
      </w:r>
      <w:r w:rsidR="009A5417" w:rsidRPr="00924ED6">
        <w:rPr>
          <w:rFonts w:asciiTheme="majorHAnsi" w:hAnsiTheme="majorHAnsi"/>
        </w:rPr>
        <w:t>Management Plans</w:t>
      </w:r>
      <w:commentRangeStart w:id="2"/>
      <w:r w:rsidRPr="00924ED6">
        <w:rPr>
          <w:rFonts w:asciiTheme="majorHAnsi" w:hAnsiTheme="majorHAnsi"/>
        </w:rPr>
        <w:t>.</w:t>
      </w:r>
      <w:del w:id="3" w:author="gul" w:date="2010-11-25T23:33:00Z">
        <w:r w:rsidR="00AF0E38" w:rsidRPr="00924ED6" w:rsidDel="005F0009">
          <w:rPr>
            <w:rStyle w:val="FootnoteReference"/>
            <w:rFonts w:asciiTheme="majorHAnsi" w:hAnsiTheme="majorHAnsi"/>
          </w:rPr>
          <w:footnoteReference w:id="2"/>
        </w:r>
      </w:del>
      <w:ins w:id="6" w:author="gul" w:date="2010-11-25T23:33:00Z">
        <w:r w:rsidR="005F0009">
          <w:rPr>
            <w:rFonts w:asciiTheme="majorHAnsi" w:hAnsiTheme="majorHAnsi"/>
          </w:rPr>
          <w:t>[1]</w:t>
        </w:r>
        <w:commentRangeEnd w:id="2"/>
        <w:r w:rsidR="005F0009">
          <w:rPr>
            <w:rStyle w:val="CommentReference"/>
          </w:rPr>
          <w:commentReference w:id="2"/>
        </w:r>
      </w:ins>
    </w:p>
    <w:p w:rsidR="003F299E" w:rsidRPr="00BA6767" w:rsidRDefault="003F299E" w:rsidP="000F77C5">
      <w:pPr>
        <w:pStyle w:val="Heading1"/>
        <w:numPr>
          <w:ilvl w:val="0"/>
          <w:numId w:val="8"/>
        </w:numPr>
        <w:jc w:val="both"/>
      </w:pPr>
      <w:bookmarkStart w:id="7" w:name="_Toc276224345"/>
      <w:r w:rsidRPr="00BA6767">
        <w:t>Introduction</w:t>
      </w:r>
      <w:bookmarkEnd w:id="7"/>
    </w:p>
    <w:p w:rsidR="001F488E" w:rsidRPr="00BA6767" w:rsidRDefault="00534E05" w:rsidP="000F77C5">
      <w:pPr>
        <w:pStyle w:val="Heading2"/>
        <w:numPr>
          <w:ilvl w:val="1"/>
          <w:numId w:val="8"/>
        </w:numPr>
        <w:jc w:val="both"/>
      </w:pPr>
      <w:bookmarkStart w:id="8" w:name="_Toc276224346"/>
      <w:r>
        <w:t>Purpose</w:t>
      </w:r>
      <w:r w:rsidR="003F299E" w:rsidRPr="00BA6767">
        <w:t xml:space="preserve"> and Scope</w:t>
      </w:r>
      <w:bookmarkEnd w:id="8"/>
    </w:p>
    <w:p w:rsidR="000F77C5" w:rsidRPr="000F77C5" w:rsidRDefault="000F77C5" w:rsidP="00924ED6">
      <w:pPr>
        <w:widowControl w:val="0"/>
        <w:autoSpaceDE w:val="0"/>
        <w:autoSpaceDN w:val="0"/>
        <w:adjustRightInd w:val="0"/>
        <w:spacing w:after="0"/>
        <w:ind w:firstLine="360"/>
        <w:jc w:val="both"/>
        <w:rPr>
          <w:rFonts w:asciiTheme="majorHAnsi" w:hAnsiTheme="majorHAnsi" w:cs="LLKNGP+TimesNewRomanPSMT"/>
          <w:color w:val="000000"/>
        </w:rPr>
      </w:pPr>
      <w:r w:rsidRPr="000F77C5">
        <w:rPr>
          <w:rFonts w:asciiTheme="majorHAnsi" w:hAnsiTheme="majorHAnsi" w:cs="LLKNGP+TimesNewRomanPSMT"/>
          <w:color w:val="000000"/>
        </w:rPr>
        <w:t>The primary objective of the SCM process is to coordinate the use of software artifacts among the project participants, making sure everyone is working with the same versions of various artifacts (change control), and making sure that nothing gets lost (retention control).</w:t>
      </w:r>
    </w:p>
    <w:p w:rsidR="000F77C5" w:rsidRPr="000F77C5" w:rsidRDefault="000F77C5" w:rsidP="00924ED6">
      <w:pPr>
        <w:autoSpaceDE w:val="0"/>
        <w:autoSpaceDN w:val="0"/>
        <w:adjustRightInd w:val="0"/>
        <w:spacing w:after="0"/>
        <w:ind w:firstLine="360"/>
        <w:jc w:val="both"/>
        <w:rPr>
          <w:rFonts w:asciiTheme="majorHAnsi" w:hAnsiTheme="majorHAnsi" w:cs="NimbusRomNo9L-Regu"/>
        </w:rPr>
      </w:pPr>
      <w:r w:rsidRPr="000F77C5">
        <w:rPr>
          <w:rFonts w:asciiTheme="majorHAnsi" w:hAnsiTheme="majorHAnsi" w:cs="TimesNewRomanPSMT"/>
          <w:lang w:val="tr-TR"/>
        </w:rPr>
        <w:t xml:space="preserve">Our project </w:t>
      </w:r>
      <w:r>
        <w:rPr>
          <w:rFonts w:asciiTheme="majorHAnsi" w:hAnsiTheme="majorHAnsi" w:cs="TimesNewRomanPSMT"/>
          <w:lang w:val="tr-TR"/>
        </w:rPr>
        <w:t>CTVIAT</w:t>
      </w:r>
      <w:r w:rsidRPr="000F77C5">
        <w:rPr>
          <w:rFonts w:asciiTheme="majorHAnsi" w:hAnsiTheme="majorHAnsi" w:cs="TimesNewRomanPSMT"/>
          <w:lang w:val="tr-TR"/>
        </w:rPr>
        <w:t xml:space="preserve"> will have some changes. In these times we will use this document to supply integrity. This document is also changeable </w:t>
      </w:r>
      <w:ins w:id="9" w:author="gul" w:date="2010-11-25T23:36:00Z">
        <w:r w:rsidR="005F0009">
          <w:rPr>
            <w:rFonts w:asciiTheme="majorHAnsi" w:hAnsiTheme="majorHAnsi" w:cs="TimesNewRomanPSMT"/>
            <w:lang w:val="tr-TR"/>
          </w:rPr>
          <w:t>during</w:t>
        </w:r>
      </w:ins>
      <w:del w:id="10" w:author="gul" w:date="2010-11-25T23:36:00Z">
        <w:r w:rsidRPr="000F77C5" w:rsidDel="005F0009">
          <w:rPr>
            <w:rFonts w:asciiTheme="majorHAnsi" w:hAnsiTheme="majorHAnsi" w:cs="TimesNewRomanPSMT"/>
            <w:lang w:val="tr-TR"/>
          </w:rPr>
          <w:delText>with</w:delText>
        </w:r>
      </w:del>
      <w:r w:rsidRPr="000F77C5">
        <w:rPr>
          <w:rFonts w:asciiTheme="majorHAnsi" w:hAnsiTheme="majorHAnsi" w:cs="TimesNewRomanPSMT"/>
          <w:lang w:val="tr-TR"/>
        </w:rPr>
        <w:t xml:space="preserve"> our project. In light of this document, we will see problems, we will fixed </w:t>
      </w:r>
      <w:ins w:id="11" w:author="gul" w:date="2010-11-25T23:36:00Z">
        <w:r w:rsidR="005F0009">
          <w:rPr>
            <w:rFonts w:asciiTheme="majorHAnsi" w:hAnsiTheme="majorHAnsi" w:cs="TimesNewRomanPSMT"/>
            <w:lang w:val="tr-TR"/>
          </w:rPr>
          <w:t>them</w:t>
        </w:r>
      </w:ins>
      <w:del w:id="12" w:author="gul" w:date="2010-11-25T23:36:00Z">
        <w:r w:rsidRPr="000F77C5" w:rsidDel="005F0009">
          <w:rPr>
            <w:rFonts w:asciiTheme="majorHAnsi" w:hAnsiTheme="majorHAnsi" w:cs="TimesNewRomanPSMT"/>
            <w:lang w:val="tr-TR"/>
          </w:rPr>
          <w:delText>it</w:delText>
        </w:r>
      </w:del>
      <w:r w:rsidRPr="000F77C5">
        <w:rPr>
          <w:rFonts w:asciiTheme="majorHAnsi" w:hAnsiTheme="majorHAnsi" w:cs="TimesNewRomanPSMT"/>
          <w:lang w:val="tr-TR"/>
        </w:rPr>
        <w:t xml:space="preserve"> and </w:t>
      </w:r>
      <w:del w:id="13" w:author="gul" w:date="2010-11-25T23:36:00Z">
        <w:r w:rsidRPr="000F77C5" w:rsidDel="005F0009">
          <w:rPr>
            <w:rFonts w:asciiTheme="majorHAnsi" w:hAnsiTheme="majorHAnsi" w:cs="TimesNewRomanPSMT"/>
            <w:lang w:val="tr-TR"/>
          </w:rPr>
          <w:delText xml:space="preserve">then afterwards </w:delText>
        </w:r>
      </w:del>
      <w:r w:rsidRPr="000F77C5">
        <w:rPr>
          <w:rFonts w:asciiTheme="majorHAnsi" w:hAnsiTheme="majorHAnsi" w:cs="TimesNewRomanPSMT"/>
          <w:lang w:val="tr-TR"/>
        </w:rPr>
        <w:t>we will</w:t>
      </w:r>
      <w:ins w:id="14" w:author="gul" w:date="2010-11-25T23:36:00Z">
        <w:r w:rsidR="005F0009">
          <w:rPr>
            <w:rFonts w:asciiTheme="majorHAnsi" w:hAnsiTheme="majorHAnsi" w:cs="TimesNewRomanPSMT"/>
            <w:lang w:val="tr-TR"/>
          </w:rPr>
          <w:t>update this document accordingly.</w:t>
        </w:r>
      </w:ins>
      <w:del w:id="15" w:author="gul" w:date="2010-11-25T23:36:00Z">
        <w:r w:rsidRPr="000F77C5" w:rsidDel="005F0009">
          <w:rPr>
            <w:rFonts w:asciiTheme="majorHAnsi" w:hAnsiTheme="majorHAnsi" w:cs="TimesNewRomanPSMT"/>
            <w:lang w:val="tr-TR"/>
          </w:rPr>
          <w:delText xml:space="preserve"> change this document to see our new roadway</w:delText>
        </w:r>
      </w:del>
      <w:r w:rsidRPr="000F77C5">
        <w:rPr>
          <w:rFonts w:asciiTheme="majorHAnsi" w:hAnsiTheme="majorHAnsi" w:cs="TimesNewRomanPSMT"/>
          <w:lang w:val="tr-TR"/>
        </w:rPr>
        <w:t>.</w:t>
      </w:r>
    </w:p>
    <w:p w:rsidR="001F488E" w:rsidRPr="000F77C5" w:rsidRDefault="001F488E" w:rsidP="00924ED6">
      <w:pPr>
        <w:widowControl w:val="0"/>
        <w:autoSpaceDE w:val="0"/>
        <w:autoSpaceDN w:val="0"/>
        <w:adjustRightInd w:val="0"/>
        <w:spacing w:after="0"/>
        <w:ind w:firstLine="360"/>
        <w:jc w:val="both"/>
        <w:rPr>
          <w:rFonts w:asciiTheme="majorHAnsi" w:hAnsiTheme="majorHAnsi" w:cs="NimbusRomNo9L-Regu"/>
        </w:rPr>
      </w:pPr>
      <w:r w:rsidRPr="000F77C5">
        <w:rPr>
          <w:rFonts w:asciiTheme="majorHAnsi" w:hAnsiTheme="majorHAnsi" w:cs="NimbusRomNo9L-Regu"/>
        </w:rPr>
        <w:t>The</w:t>
      </w:r>
      <w:r w:rsidR="00AF0E38" w:rsidRPr="000F77C5">
        <w:rPr>
          <w:rFonts w:asciiTheme="majorHAnsi" w:hAnsiTheme="majorHAnsi" w:cs="NimbusRomNo9L-Regu"/>
        </w:rPr>
        <w:t xml:space="preserve"> scope is the members of group 3</w:t>
      </w:r>
      <w:r w:rsidRPr="000F77C5">
        <w:rPr>
          <w:rFonts w:asciiTheme="majorHAnsi" w:hAnsiTheme="majorHAnsi" w:cs="NimbusRomNo9L-Regu"/>
        </w:rPr>
        <w:t xml:space="preserve">, who are going to be working on </w:t>
      </w:r>
      <w:r w:rsidR="00AF0E38" w:rsidRPr="000F77C5">
        <w:rPr>
          <w:rFonts w:asciiTheme="majorHAnsi" w:hAnsiTheme="majorHAnsi" w:cs="NimbusRomNo9L-Regu"/>
        </w:rPr>
        <w:t>the CTVIAT project.</w:t>
      </w:r>
      <w:r w:rsidRPr="000F77C5">
        <w:rPr>
          <w:rFonts w:asciiTheme="majorHAnsi" w:hAnsiTheme="majorHAnsi" w:cs="NimbusRomNo9L-Regu"/>
        </w:rPr>
        <w:t xml:space="preserve"> </w:t>
      </w:r>
      <w:r w:rsidR="00E35FA1">
        <w:rPr>
          <w:rFonts w:asciiTheme="majorHAnsi" w:hAnsiTheme="majorHAnsi" w:cs="NimbusRomNo9L-Regu"/>
        </w:rPr>
        <w:t>Moreover, SVN will be used during the project in order to make parallel working possible and manage the milestones of the project.</w:t>
      </w:r>
    </w:p>
    <w:p w:rsidR="001F488E" w:rsidRPr="00BA6767" w:rsidRDefault="003F299E" w:rsidP="00AF0E38">
      <w:pPr>
        <w:pStyle w:val="Heading2"/>
        <w:numPr>
          <w:ilvl w:val="1"/>
          <w:numId w:val="8"/>
        </w:numPr>
      </w:pPr>
      <w:bookmarkStart w:id="16" w:name="_Toc276224347"/>
      <w:r w:rsidRPr="00BA6767">
        <w:t>Used Acronyms</w:t>
      </w:r>
      <w:bookmarkEnd w:id="16"/>
    </w:p>
    <w:p w:rsidR="003F299E" w:rsidRPr="00922687" w:rsidRDefault="00AF0E38" w:rsidP="00924ED6">
      <w:pPr>
        <w:widowControl w:val="0"/>
        <w:autoSpaceDE w:val="0"/>
        <w:autoSpaceDN w:val="0"/>
        <w:adjustRightInd w:val="0"/>
        <w:spacing w:after="0"/>
        <w:ind w:left="360"/>
        <w:jc w:val="both"/>
        <w:rPr>
          <w:rFonts w:asciiTheme="majorHAnsi" w:hAnsiTheme="majorHAnsi" w:cs="NimbusRomNo9L-Regu"/>
        </w:rPr>
      </w:pPr>
      <w:r w:rsidRPr="00922687">
        <w:rPr>
          <w:rFonts w:asciiTheme="majorHAnsi" w:hAnsiTheme="majorHAnsi" w:cs="NimbusRomNo9L-Regu"/>
          <w:b/>
        </w:rPr>
        <w:t>G3</w:t>
      </w:r>
      <w:r w:rsidR="003F299E" w:rsidRPr="00922687">
        <w:rPr>
          <w:rFonts w:asciiTheme="majorHAnsi" w:hAnsiTheme="majorHAnsi" w:cs="NimbusRomNo9L-Regu"/>
        </w:rPr>
        <w:t xml:space="preserve"> </w:t>
      </w:r>
      <w:r w:rsidRPr="00922687">
        <w:rPr>
          <w:rFonts w:asciiTheme="majorHAnsi" w:hAnsiTheme="majorHAnsi" w:cs="NimbusRomNo9L-Regu"/>
        </w:rPr>
        <w:t>Group 3</w:t>
      </w:r>
    </w:p>
    <w:p w:rsidR="003F299E" w:rsidRPr="00922687" w:rsidRDefault="003F299E" w:rsidP="00924ED6">
      <w:pPr>
        <w:widowControl w:val="0"/>
        <w:autoSpaceDE w:val="0"/>
        <w:autoSpaceDN w:val="0"/>
        <w:adjustRightInd w:val="0"/>
        <w:spacing w:after="0"/>
        <w:ind w:left="360"/>
        <w:jc w:val="both"/>
        <w:rPr>
          <w:rFonts w:asciiTheme="majorHAnsi" w:hAnsiTheme="majorHAnsi" w:cs="NimbusRomNo9L-Regu"/>
        </w:rPr>
      </w:pPr>
      <w:r w:rsidRPr="00922687">
        <w:rPr>
          <w:rFonts w:asciiTheme="majorHAnsi" w:hAnsiTheme="majorHAnsi" w:cs="NimbusRomNo9L-Regu"/>
          <w:b/>
        </w:rPr>
        <w:t>SCM</w:t>
      </w:r>
      <w:r w:rsidRPr="00922687">
        <w:rPr>
          <w:rFonts w:asciiTheme="majorHAnsi" w:hAnsiTheme="majorHAnsi" w:cs="NimbusRomNo9L-Regu"/>
        </w:rPr>
        <w:t xml:space="preserve"> Software Configuration Management</w:t>
      </w:r>
    </w:p>
    <w:p w:rsidR="003F299E" w:rsidRPr="00922687" w:rsidRDefault="003F299E" w:rsidP="00924ED6">
      <w:pPr>
        <w:widowControl w:val="0"/>
        <w:autoSpaceDE w:val="0"/>
        <w:autoSpaceDN w:val="0"/>
        <w:adjustRightInd w:val="0"/>
        <w:spacing w:after="0"/>
        <w:ind w:left="360"/>
        <w:jc w:val="both"/>
        <w:rPr>
          <w:rFonts w:asciiTheme="majorHAnsi" w:hAnsiTheme="majorHAnsi" w:cs="NimbusRomNo9L-Regu"/>
        </w:rPr>
      </w:pPr>
      <w:r w:rsidRPr="00922687">
        <w:rPr>
          <w:rFonts w:asciiTheme="majorHAnsi" w:hAnsiTheme="majorHAnsi" w:cs="NimbusRomNo9L-Regu"/>
          <w:b/>
        </w:rPr>
        <w:t>SCMP</w:t>
      </w:r>
      <w:r w:rsidRPr="00922687">
        <w:rPr>
          <w:rFonts w:asciiTheme="majorHAnsi" w:hAnsiTheme="majorHAnsi" w:cs="NimbusRomNo9L-Regu"/>
        </w:rPr>
        <w:t xml:space="preserve"> Software Configuration Management </w:t>
      </w:r>
      <w:r w:rsidR="00AF0E38" w:rsidRPr="00922687">
        <w:rPr>
          <w:rFonts w:asciiTheme="majorHAnsi" w:hAnsiTheme="majorHAnsi" w:cs="NimbusRomNo9L-Regu"/>
        </w:rPr>
        <w:t>Plan:</w:t>
      </w:r>
      <w:r w:rsidRPr="00922687">
        <w:rPr>
          <w:rFonts w:asciiTheme="majorHAnsi" w:hAnsiTheme="majorHAnsi" w:cs="NimbusRomNo9L-Regu"/>
        </w:rPr>
        <w:t xml:space="preserve"> This document</w:t>
      </w:r>
    </w:p>
    <w:p w:rsidR="003F299E" w:rsidRPr="00922687" w:rsidRDefault="001C18BE" w:rsidP="00924ED6">
      <w:pPr>
        <w:widowControl w:val="0"/>
        <w:autoSpaceDE w:val="0"/>
        <w:autoSpaceDN w:val="0"/>
        <w:adjustRightInd w:val="0"/>
        <w:spacing w:after="0"/>
        <w:ind w:left="360"/>
        <w:jc w:val="both"/>
        <w:rPr>
          <w:rFonts w:asciiTheme="majorHAnsi" w:hAnsiTheme="majorHAnsi" w:cs="NimbusRomNo9L-Regu"/>
        </w:rPr>
      </w:pPr>
      <w:r w:rsidRPr="00922687">
        <w:rPr>
          <w:rFonts w:asciiTheme="majorHAnsi" w:hAnsiTheme="majorHAnsi" w:cs="NimbusRomNo9L-Regu"/>
          <w:b/>
        </w:rPr>
        <w:t>S</w:t>
      </w:r>
      <w:r w:rsidR="003F299E" w:rsidRPr="00922687">
        <w:rPr>
          <w:rFonts w:asciiTheme="majorHAnsi" w:hAnsiTheme="majorHAnsi" w:cs="NimbusRomNo9L-Regu"/>
          <w:b/>
        </w:rPr>
        <w:t>CI</w:t>
      </w:r>
      <w:r w:rsidR="003F299E" w:rsidRPr="00922687">
        <w:rPr>
          <w:rFonts w:asciiTheme="majorHAnsi" w:hAnsiTheme="majorHAnsi" w:cs="NimbusRomNo9L-Regu"/>
        </w:rPr>
        <w:t xml:space="preserve"> </w:t>
      </w:r>
      <w:r w:rsidR="001F488E" w:rsidRPr="00922687">
        <w:rPr>
          <w:rFonts w:asciiTheme="majorHAnsi" w:hAnsiTheme="majorHAnsi" w:cs="NimbusRomNo9L-Regu"/>
        </w:rPr>
        <w:t xml:space="preserve">  </w:t>
      </w:r>
      <w:r w:rsidRPr="00922687">
        <w:rPr>
          <w:rFonts w:asciiTheme="majorHAnsi" w:hAnsiTheme="majorHAnsi" w:cs="NimbusRomNo9L-Regu"/>
        </w:rPr>
        <w:t>Software</w:t>
      </w:r>
      <w:r w:rsidR="001F488E" w:rsidRPr="00922687">
        <w:rPr>
          <w:rFonts w:asciiTheme="majorHAnsi" w:hAnsiTheme="majorHAnsi" w:cs="NimbusRomNo9L-Regu"/>
        </w:rPr>
        <w:t xml:space="preserve"> </w:t>
      </w:r>
      <w:r w:rsidR="003F299E" w:rsidRPr="00922687">
        <w:rPr>
          <w:rFonts w:asciiTheme="majorHAnsi" w:hAnsiTheme="majorHAnsi" w:cs="NimbusRomNo9L-Regu"/>
        </w:rPr>
        <w:t xml:space="preserve">Configuration </w:t>
      </w:r>
      <w:r w:rsidR="00AF0E38" w:rsidRPr="00922687">
        <w:rPr>
          <w:rFonts w:asciiTheme="majorHAnsi" w:hAnsiTheme="majorHAnsi" w:cs="NimbusRomNo9L-Regu"/>
        </w:rPr>
        <w:t>Item:</w:t>
      </w:r>
      <w:r w:rsidR="003F299E" w:rsidRPr="00922687">
        <w:rPr>
          <w:rFonts w:asciiTheme="majorHAnsi" w:hAnsiTheme="majorHAnsi" w:cs="NimbusRomNo9L-Regu"/>
        </w:rPr>
        <w:t xml:space="preserve"> Any item or arti</w:t>
      </w:r>
      <w:r w:rsidR="00AF0E38" w:rsidRPr="00922687">
        <w:rPr>
          <w:rFonts w:asciiTheme="majorHAnsi" w:hAnsiTheme="majorHAnsi" w:cs="NimbusRomNo9L-Regu"/>
        </w:rPr>
        <w:t xml:space="preserve">fact (document, code, </w:t>
      </w:r>
      <w:r w:rsidR="00534E05" w:rsidRPr="00922687">
        <w:rPr>
          <w:rFonts w:asciiTheme="majorHAnsi" w:hAnsiTheme="majorHAnsi" w:cs="NimbusRomNo9L-Regu"/>
        </w:rPr>
        <w:t xml:space="preserve">script, </w:t>
      </w:r>
      <w:r w:rsidR="00AF0E38" w:rsidRPr="00922687">
        <w:rPr>
          <w:rFonts w:asciiTheme="majorHAnsi" w:hAnsiTheme="majorHAnsi" w:cs="NimbusRomNo9L-Regu"/>
        </w:rPr>
        <w:t xml:space="preserve">etc) that </w:t>
      </w:r>
      <w:r w:rsidR="003F299E" w:rsidRPr="00922687">
        <w:rPr>
          <w:rFonts w:asciiTheme="majorHAnsi" w:hAnsiTheme="majorHAnsi" w:cs="NimbusRomNo9L-Regu"/>
        </w:rPr>
        <w:t>should be</w:t>
      </w:r>
      <w:r w:rsidR="00AB1E5B" w:rsidRPr="00922687">
        <w:rPr>
          <w:rFonts w:asciiTheme="majorHAnsi" w:hAnsiTheme="majorHAnsi" w:cs="NimbusRomNo9L-Regu"/>
        </w:rPr>
        <w:t xml:space="preserve"> </w:t>
      </w:r>
      <w:r w:rsidR="003F299E" w:rsidRPr="00922687">
        <w:rPr>
          <w:rFonts w:asciiTheme="majorHAnsi" w:hAnsiTheme="majorHAnsi" w:cs="NimbusRomNo9L-Regu"/>
        </w:rPr>
        <w:t>managed</w:t>
      </w:r>
    </w:p>
    <w:p w:rsidR="003F299E" w:rsidRPr="00922687" w:rsidRDefault="003F299E" w:rsidP="00924ED6">
      <w:pPr>
        <w:widowControl w:val="0"/>
        <w:autoSpaceDE w:val="0"/>
        <w:autoSpaceDN w:val="0"/>
        <w:adjustRightInd w:val="0"/>
        <w:spacing w:after="0"/>
        <w:ind w:left="360"/>
        <w:jc w:val="both"/>
        <w:rPr>
          <w:rFonts w:asciiTheme="majorHAnsi" w:hAnsiTheme="majorHAnsi" w:cs="NimbusRomNo9L-Regu"/>
        </w:rPr>
      </w:pPr>
      <w:r w:rsidRPr="00922687">
        <w:rPr>
          <w:rFonts w:asciiTheme="majorHAnsi" w:hAnsiTheme="majorHAnsi" w:cs="NimbusRomNo9L-Regu"/>
          <w:b/>
        </w:rPr>
        <w:t>SVN</w:t>
      </w:r>
      <w:r w:rsidRPr="00922687">
        <w:rPr>
          <w:rFonts w:asciiTheme="majorHAnsi" w:hAnsiTheme="majorHAnsi" w:cs="NimbusRomNo9L-Regu"/>
        </w:rPr>
        <w:t xml:space="preserve"> Subversion: open source version control system used to manage the </w:t>
      </w:r>
      <w:r w:rsidR="001C18BE" w:rsidRPr="00922687">
        <w:rPr>
          <w:rFonts w:asciiTheme="majorHAnsi" w:hAnsiTheme="majorHAnsi" w:cs="NimbusRomNo9L-Regu"/>
        </w:rPr>
        <w:t>SCIs</w:t>
      </w:r>
    </w:p>
    <w:p w:rsidR="003F299E" w:rsidRPr="00922687" w:rsidRDefault="003F299E" w:rsidP="00924ED6">
      <w:pPr>
        <w:widowControl w:val="0"/>
        <w:autoSpaceDE w:val="0"/>
        <w:autoSpaceDN w:val="0"/>
        <w:adjustRightInd w:val="0"/>
        <w:spacing w:after="0"/>
        <w:ind w:left="360"/>
        <w:jc w:val="both"/>
        <w:rPr>
          <w:rFonts w:asciiTheme="majorHAnsi" w:hAnsiTheme="majorHAnsi" w:cs="NimbusRomNo9L-Regu"/>
        </w:rPr>
      </w:pPr>
      <w:r w:rsidRPr="00922687">
        <w:rPr>
          <w:rFonts w:asciiTheme="majorHAnsi" w:hAnsiTheme="majorHAnsi" w:cs="NimbusRomNo9L-Regu"/>
          <w:b/>
        </w:rPr>
        <w:t>PM</w:t>
      </w:r>
      <w:r w:rsidRPr="00922687">
        <w:rPr>
          <w:rFonts w:asciiTheme="majorHAnsi" w:hAnsiTheme="majorHAnsi" w:cs="NimbusRomNo9L-Regu"/>
        </w:rPr>
        <w:t xml:space="preserve"> Project Manager</w:t>
      </w:r>
    </w:p>
    <w:p w:rsidR="003F299E" w:rsidRPr="00922687" w:rsidRDefault="003F299E" w:rsidP="00924ED6">
      <w:pPr>
        <w:widowControl w:val="0"/>
        <w:autoSpaceDE w:val="0"/>
        <w:autoSpaceDN w:val="0"/>
        <w:adjustRightInd w:val="0"/>
        <w:spacing w:after="0"/>
        <w:ind w:left="360"/>
        <w:jc w:val="both"/>
        <w:rPr>
          <w:rFonts w:asciiTheme="majorHAnsi" w:hAnsiTheme="majorHAnsi" w:cs="NimbusRomNo9L-Regu"/>
        </w:rPr>
      </w:pPr>
      <w:r w:rsidRPr="00922687">
        <w:rPr>
          <w:rFonts w:asciiTheme="majorHAnsi" w:hAnsiTheme="majorHAnsi" w:cs="NimbusRomNo9L-Regu"/>
          <w:b/>
        </w:rPr>
        <w:t>CM</w:t>
      </w:r>
      <w:r w:rsidRPr="00922687">
        <w:rPr>
          <w:rFonts w:asciiTheme="majorHAnsi" w:hAnsiTheme="majorHAnsi" w:cs="NimbusRomNo9L-Regu"/>
        </w:rPr>
        <w:t xml:space="preserve"> Configuration Manager</w:t>
      </w:r>
    </w:p>
    <w:p w:rsidR="001F488E" w:rsidRPr="00922687" w:rsidRDefault="003F299E" w:rsidP="00924ED6">
      <w:pPr>
        <w:widowControl w:val="0"/>
        <w:autoSpaceDE w:val="0"/>
        <w:autoSpaceDN w:val="0"/>
        <w:adjustRightInd w:val="0"/>
        <w:spacing w:after="0"/>
        <w:ind w:left="360"/>
        <w:jc w:val="both"/>
        <w:rPr>
          <w:rFonts w:asciiTheme="majorHAnsi" w:hAnsiTheme="majorHAnsi" w:cs="NimbusRomNo9L-Regu"/>
        </w:rPr>
      </w:pPr>
      <w:r w:rsidRPr="00922687">
        <w:rPr>
          <w:rFonts w:asciiTheme="majorHAnsi" w:hAnsiTheme="majorHAnsi" w:cs="NimbusRomNo9L-Regu"/>
          <w:b/>
        </w:rPr>
        <w:t>ACM</w:t>
      </w:r>
      <w:r w:rsidRPr="00922687">
        <w:rPr>
          <w:rFonts w:asciiTheme="majorHAnsi" w:hAnsiTheme="majorHAnsi" w:cs="NimbusRomNo9L-Regu"/>
        </w:rPr>
        <w:t xml:space="preserve"> Assistant CM</w:t>
      </w:r>
    </w:p>
    <w:p w:rsidR="001C18BE" w:rsidRPr="00922687" w:rsidRDefault="001C18BE" w:rsidP="00924ED6">
      <w:pPr>
        <w:widowControl w:val="0"/>
        <w:autoSpaceDE w:val="0"/>
        <w:autoSpaceDN w:val="0"/>
        <w:adjustRightInd w:val="0"/>
        <w:spacing w:after="0"/>
        <w:ind w:left="360"/>
        <w:jc w:val="both"/>
        <w:rPr>
          <w:rFonts w:asciiTheme="majorHAnsi" w:hAnsiTheme="majorHAnsi" w:cs="NimbusRomNo9L-Regu"/>
          <w:bCs/>
        </w:rPr>
      </w:pPr>
      <w:r w:rsidRPr="00922687">
        <w:rPr>
          <w:rFonts w:asciiTheme="majorHAnsi" w:hAnsiTheme="majorHAnsi" w:cs="NimbusRomNo9L-Regu"/>
          <w:b/>
        </w:rPr>
        <w:t xml:space="preserve">SCR </w:t>
      </w:r>
      <w:r w:rsidRPr="00922687">
        <w:rPr>
          <w:rFonts w:asciiTheme="majorHAnsi" w:hAnsiTheme="majorHAnsi" w:cs="NimbusRomNo9L-Regu"/>
          <w:bCs/>
        </w:rPr>
        <w:t>Software Change Request</w:t>
      </w:r>
    </w:p>
    <w:p w:rsidR="00826393" w:rsidRPr="00922687" w:rsidRDefault="00826393" w:rsidP="00924ED6">
      <w:pPr>
        <w:widowControl w:val="0"/>
        <w:autoSpaceDE w:val="0"/>
        <w:autoSpaceDN w:val="0"/>
        <w:adjustRightInd w:val="0"/>
        <w:spacing w:after="0"/>
        <w:ind w:left="360"/>
        <w:jc w:val="both"/>
        <w:rPr>
          <w:rFonts w:asciiTheme="majorHAnsi" w:hAnsiTheme="majorHAnsi" w:cs="NimbusRomNo9L-Regu"/>
          <w:bCs/>
        </w:rPr>
      </w:pPr>
      <w:r w:rsidRPr="00922687">
        <w:rPr>
          <w:rFonts w:asciiTheme="majorHAnsi" w:hAnsiTheme="majorHAnsi" w:cs="NimbusRomNo9L-Regu"/>
          <w:b/>
        </w:rPr>
        <w:t xml:space="preserve">CSA </w:t>
      </w:r>
      <w:r w:rsidRPr="00922687">
        <w:rPr>
          <w:rFonts w:asciiTheme="majorHAnsi" w:hAnsiTheme="majorHAnsi" w:cs="Times New Roman"/>
          <w:lang w:val="tr-TR"/>
        </w:rPr>
        <w:t>Configuration Status Accounting</w:t>
      </w:r>
    </w:p>
    <w:p w:rsidR="000F77C5" w:rsidRDefault="000F77C5" w:rsidP="003F299E">
      <w:pPr>
        <w:widowControl w:val="0"/>
        <w:autoSpaceDE w:val="0"/>
        <w:autoSpaceDN w:val="0"/>
        <w:adjustRightInd w:val="0"/>
        <w:spacing w:after="0"/>
        <w:rPr>
          <w:rFonts w:cs="NimbusRomNo9L-Regu"/>
        </w:rPr>
      </w:pPr>
    </w:p>
    <w:p w:rsidR="005F7FE2" w:rsidRDefault="005F7FE2" w:rsidP="003F299E">
      <w:pPr>
        <w:widowControl w:val="0"/>
        <w:autoSpaceDE w:val="0"/>
        <w:autoSpaceDN w:val="0"/>
        <w:adjustRightInd w:val="0"/>
        <w:spacing w:after="0"/>
        <w:rPr>
          <w:rFonts w:cs="NimbusRomNo9L-Regu"/>
        </w:rPr>
      </w:pPr>
    </w:p>
    <w:p w:rsidR="005F7FE2" w:rsidRDefault="005F7FE2" w:rsidP="003F299E">
      <w:pPr>
        <w:widowControl w:val="0"/>
        <w:autoSpaceDE w:val="0"/>
        <w:autoSpaceDN w:val="0"/>
        <w:adjustRightInd w:val="0"/>
        <w:spacing w:after="0"/>
        <w:rPr>
          <w:rFonts w:cs="NimbusRomNo9L-Regu"/>
        </w:rPr>
      </w:pPr>
    </w:p>
    <w:p w:rsidR="005F7FE2" w:rsidRDefault="005F7FE2" w:rsidP="003F299E">
      <w:pPr>
        <w:widowControl w:val="0"/>
        <w:autoSpaceDE w:val="0"/>
        <w:autoSpaceDN w:val="0"/>
        <w:adjustRightInd w:val="0"/>
        <w:spacing w:after="0"/>
        <w:rPr>
          <w:rFonts w:cs="NimbusRomNo9L-Regu"/>
        </w:rPr>
      </w:pPr>
    </w:p>
    <w:p w:rsidR="005F7FE2" w:rsidRDefault="005F7FE2" w:rsidP="003F299E">
      <w:pPr>
        <w:widowControl w:val="0"/>
        <w:autoSpaceDE w:val="0"/>
        <w:autoSpaceDN w:val="0"/>
        <w:adjustRightInd w:val="0"/>
        <w:spacing w:after="0"/>
        <w:rPr>
          <w:rFonts w:cs="NimbusRomNo9L-Regu"/>
        </w:rPr>
      </w:pPr>
    </w:p>
    <w:p w:rsidR="005F7FE2" w:rsidRDefault="005F7FE2" w:rsidP="003F299E">
      <w:pPr>
        <w:widowControl w:val="0"/>
        <w:autoSpaceDE w:val="0"/>
        <w:autoSpaceDN w:val="0"/>
        <w:adjustRightInd w:val="0"/>
        <w:spacing w:after="0"/>
        <w:rPr>
          <w:rFonts w:cs="NimbusRomNo9L-Regu"/>
        </w:rPr>
      </w:pPr>
    </w:p>
    <w:p w:rsidR="001F488E" w:rsidRPr="00BA6767" w:rsidRDefault="001F488E" w:rsidP="00AF0E38">
      <w:pPr>
        <w:pStyle w:val="Heading1"/>
        <w:numPr>
          <w:ilvl w:val="0"/>
          <w:numId w:val="8"/>
        </w:numPr>
      </w:pPr>
      <w:bookmarkStart w:id="17" w:name="_Toc276224348"/>
      <w:r w:rsidRPr="00BA6767">
        <w:lastRenderedPageBreak/>
        <w:t>SCM Management</w:t>
      </w:r>
      <w:bookmarkEnd w:id="17"/>
    </w:p>
    <w:p w:rsidR="001F488E" w:rsidRPr="00BA6767" w:rsidRDefault="001F488E" w:rsidP="00AF0E38">
      <w:pPr>
        <w:pStyle w:val="Heading2"/>
        <w:numPr>
          <w:ilvl w:val="1"/>
          <w:numId w:val="8"/>
        </w:numPr>
      </w:pPr>
      <w:bookmarkStart w:id="18" w:name="_Toc276224349"/>
      <w:r w:rsidRPr="00BA6767">
        <w:t>Organization</w:t>
      </w:r>
      <w:bookmarkEnd w:id="18"/>
    </w:p>
    <w:p w:rsidR="00343063" w:rsidRPr="008628F0" w:rsidRDefault="001C18BE" w:rsidP="001C18BE">
      <w:pPr>
        <w:widowControl w:val="0"/>
        <w:autoSpaceDE w:val="0"/>
        <w:autoSpaceDN w:val="0"/>
        <w:adjustRightInd w:val="0"/>
        <w:spacing w:after="0"/>
        <w:ind w:firstLine="360"/>
        <w:rPr>
          <w:rFonts w:asciiTheme="majorHAnsi" w:hAnsiTheme="majorHAnsi" w:cs="NimbusRomNo9L-Regu"/>
        </w:rPr>
      </w:pPr>
      <w:r w:rsidRPr="008628F0">
        <w:rPr>
          <w:rFonts w:asciiTheme="majorHAnsi" w:hAnsiTheme="majorHAnsi" w:cs="NimbusRomNo9L-Regu"/>
        </w:rPr>
        <w:t>Configuration Manager</w:t>
      </w:r>
      <w:r w:rsidR="00343063" w:rsidRPr="008628F0">
        <w:rPr>
          <w:rFonts w:asciiTheme="majorHAnsi" w:hAnsiTheme="majorHAnsi" w:cs="NimbusRomNo9L-Regu"/>
        </w:rPr>
        <w:t>:</w:t>
      </w:r>
    </w:p>
    <w:p w:rsidR="00343063" w:rsidRPr="008628F0" w:rsidRDefault="005F7FE2" w:rsidP="00343063">
      <w:pPr>
        <w:pStyle w:val="ListParagraph"/>
        <w:widowControl w:val="0"/>
        <w:numPr>
          <w:ilvl w:val="0"/>
          <w:numId w:val="13"/>
        </w:numPr>
        <w:autoSpaceDE w:val="0"/>
        <w:autoSpaceDN w:val="0"/>
        <w:adjustRightInd w:val="0"/>
        <w:spacing w:after="0"/>
        <w:rPr>
          <w:rFonts w:asciiTheme="majorHAnsi" w:hAnsiTheme="majorHAnsi" w:cs="NimbusRomNo9L-Regu"/>
        </w:rPr>
      </w:pPr>
      <w:r>
        <w:rPr>
          <w:rFonts w:asciiTheme="majorHAnsi" w:hAnsiTheme="majorHAnsi" w:cs="NimbusRomNo9L-Regu"/>
        </w:rPr>
        <w:t>Emmar Kardeslik</w:t>
      </w:r>
    </w:p>
    <w:p w:rsidR="00343063" w:rsidRPr="008628F0" w:rsidRDefault="001C18BE" w:rsidP="001C18BE">
      <w:pPr>
        <w:widowControl w:val="0"/>
        <w:autoSpaceDE w:val="0"/>
        <w:autoSpaceDN w:val="0"/>
        <w:adjustRightInd w:val="0"/>
        <w:spacing w:after="0"/>
        <w:ind w:left="360"/>
        <w:rPr>
          <w:rFonts w:asciiTheme="majorHAnsi" w:hAnsiTheme="majorHAnsi" w:cs="NimbusRomNo9L-Regu"/>
        </w:rPr>
      </w:pPr>
      <w:r w:rsidRPr="008628F0">
        <w:rPr>
          <w:rFonts w:asciiTheme="majorHAnsi" w:hAnsiTheme="majorHAnsi" w:cs="NimbusRomNo9L-Regu"/>
        </w:rPr>
        <w:t>Assistant Configuration Manager:</w:t>
      </w:r>
    </w:p>
    <w:p w:rsidR="001C18BE" w:rsidRPr="008628F0" w:rsidRDefault="005F7FE2" w:rsidP="001C18BE">
      <w:pPr>
        <w:pStyle w:val="ListParagraph"/>
        <w:widowControl w:val="0"/>
        <w:numPr>
          <w:ilvl w:val="0"/>
          <w:numId w:val="13"/>
        </w:numPr>
        <w:autoSpaceDE w:val="0"/>
        <w:autoSpaceDN w:val="0"/>
        <w:adjustRightInd w:val="0"/>
        <w:spacing w:after="0"/>
        <w:rPr>
          <w:rFonts w:asciiTheme="majorHAnsi" w:hAnsiTheme="majorHAnsi" w:cs="NimbusRomNo9L-Regu"/>
        </w:rPr>
      </w:pPr>
      <w:r w:rsidRPr="008628F0">
        <w:rPr>
          <w:rFonts w:asciiTheme="majorHAnsi" w:hAnsiTheme="majorHAnsi" w:cs="NimbusRomNo9L-Regu"/>
        </w:rPr>
        <w:t>Ferhat Elmas</w:t>
      </w:r>
    </w:p>
    <w:p w:rsidR="00343063" w:rsidRPr="008628F0" w:rsidRDefault="00343063" w:rsidP="00FB67AF">
      <w:pPr>
        <w:widowControl w:val="0"/>
        <w:autoSpaceDE w:val="0"/>
        <w:autoSpaceDN w:val="0"/>
        <w:adjustRightInd w:val="0"/>
        <w:spacing w:after="0"/>
        <w:ind w:firstLine="360"/>
        <w:rPr>
          <w:rFonts w:asciiTheme="majorHAnsi" w:hAnsiTheme="majorHAnsi" w:cs="NimbusRomNo9L-Regu"/>
        </w:rPr>
      </w:pPr>
      <w:r w:rsidRPr="008628F0">
        <w:rPr>
          <w:rFonts w:asciiTheme="majorHAnsi" w:hAnsiTheme="majorHAnsi" w:cs="NimbusRomNo9L-Regu"/>
        </w:rPr>
        <w:t>Project Manager:</w:t>
      </w:r>
    </w:p>
    <w:p w:rsidR="00343063" w:rsidRPr="008628F0" w:rsidRDefault="005F7FE2" w:rsidP="00343063">
      <w:pPr>
        <w:pStyle w:val="ListParagraph"/>
        <w:widowControl w:val="0"/>
        <w:numPr>
          <w:ilvl w:val="0"/>
          <w:numId w:val="14"/>
        </w:numPr>
        <w:autoSpaceDE w:val="0"/>
        <w:autoSpaceDN w:val="0"/>
        <w:adjustRightInd w:val="0"/>
        <w:spacing w:after="0"/>
        <w:rPr>
          <w:rFonts w:asciiTheme="majorHAnsi" w:hAnsiTheme="majorHAnsi" w:cs="NimbusRomNo9L-Regu"/>
        </w:rPr>
      </w:pPr>
      <w:r>
        <w:rPr>
          <w:rFonts w:asciiTheme="majorHAnsi" w:hAnsiTheme="majorHAnsi" w:cs="NimbusRomNo9L-Regu"/>
        </w:rPr>
        <w:t>Osman Sokuoglu</w:t>
      </w:r>
    </w:p>
    <w:p w:rsidR="001C18BE" w:rsidRPr="008628F0" w:rsidRDefault="001C18BE" w:rsidP="001C18BE">
      <w:pPr>
        <w:widowControl w:val="0"/>
        <w:autoSpaceDE w:val="0"/>
        <w:autoSpaceDN w:val="0"/>
        <w:adjustRightInd w:val="0"/>
        <w:spacing w:after="0"/>
        <w:ind w:left="360"/>
        <w:rPr>
          <w:rFonts w:asciiTheme="majorHAnsi" w:hAnsiTheme="majorHAnsi" w:cs="NimbusRomNo9L-Regu"/>
        </w:rPr>
      </w:pPr>
      <w:r w:rsidRPr="008628F0">
        <w:rPr>
          <w:rFonts w:asciiTheme="majorHAnsi" w:hAnsiTheme="majorHAnsi" w:cs="NimbusRomNo9L-Regu"/>
        </w:rPr>
        <w:t>Communication and Assistant Project Manager:</w:t>
      </w:r>
    </w:p>
    <w:p w:rsidR="001C18BE" w:rsidRPr="008628F0" w:rsidRDefault="005F7FE2" w:rsidP="001C18BE">
      <w:pPr>
        <w:pStyle w:val="ListParagraph"/>
        <w:widowControl w:val="0"/>
        <w:numPr>
          <w:ilvl w:val="0"/>
          <w:numId w:val="14"/>
        </w:numPr>
        <w:autoSpaceDE w:val="0"/>
        <w:autoSpaceDN w:val="0"/>
        <w:adjustRightInd w:val="0"/>
        <w:spacing w:after="0"/>
        <w:rPr>
          <w:rFonts w:asciiTheme="majorHAnsi" w:hAnsiTheme="majorHAnsi" w:cs="NimbusRomNo9L-Regu"/>
        </w:rPr>
      </w:pPr>
      <w:r>
        <w:rPr>
          <w:rFonts w:asciiTheme="majorHAnsi" w:hAnsiTheme="majorHAnsi" w:cs="NimbusRomNo9L-Regu"/>
        </w:rPr>
        <w:t>Eray Saltik</w:t>
      </w:r>
    </w:p>
    <w:p w:rsidR="001309A8" w:rsidRPr="008628F0" w:rsidRDefault="001C18BE" w:rsidP="00FB67AF">
      <w:pPr>
        <w:widowControl w:val="0"/>
        <w:autoSpaceDE w:val="0"/>
        <w:autoSpaceDN w:val="0"/>
        <w:adjustRightInd w:val="0"/>
        <w:spacing w:after="0"/>
        <w:ind w:firstLine="360"/>
        <w:rPr>
          <w:rFonts w:asciiTheme="majorHAnsi" w:hAnsiTheme="majorHAnsi" w:cs="NimbusRomNo9L-Regu"/>
        </w:rPr>
      </w:pPr>
      <w:r w:rsidRPr="008628F0">
        <w:rPr>
          <w:rFonts w:asciiTheme="majorHAnsi" w:hAnsiTheme="majorHAnsi" w:cs="NimbusRomNo9L-Regu"/>
        </w:rPr>
        <w:t>Developers</w:t>
      </w:r>
      <w:r w:rsidR="001309A8" w:rsidRPr="008628F0">
        <w:rPr>
          <w:rFonts w:asciiTheme="majorHAnsi" w:hAnsiTheme="majorHAnsi" w:cs="NimbusRomNo9L-Regu"/>
        </w:rPr>
        <w:t>:</w:t>
      </w:r>
    </w:p>
    <w:p w:rsidR="001309A8" w:rsidRPr="008628F0" w:rsidRDefault="001309A8" w:rsidP="001309A8">
      <w:pPr>
        <w:pStyle w:val="ListParagraph"/>
        <w:widowControl w:val="0"/>
        <w:numPr>
          <w:ilvl w:val="0"/>
          <w:numId w:val="9"/>
        </w:numPr>
        <w:autoSpaceDE w:val="0"/>
        <w:autoSpaceDN w:val="0"/>
        <w:adjustRightInd w:val="0"/>
        <w:spacing w:after="0"/>
        <w:rPr>
          <w:rFonts w:asciiTheme="majorHAnsi" w:hAnsiTheme="majorHAnsi" w:cs="NimbusRomNo9L-Regu"/>
        </w:rPr>
      </w:pPr>
      <w:r w:rsidRPr="008628F0">
        <w:rPr>
          <w:rFonts w:asciiTheme="majorHAnsi" w:hAnsiTheme="majorHAnsi" w:cs="NimbusRomNo9L-Regu"/>
        </w:rPr>
        <w:t>Ferhat Elmas</w:t>
      </w:r>
    </w:p>
    <w:p w:rsidR="001309A8" w:rsidRPr="008628F0" w:rsidRDefault="001309A8" w:rsidP="001309A8">
      <w:pPr>
        <w:pStyle w:val="ListParagraph"/>
        <w:widowControl w:val="0"/>
        <w:numPr>
          <w:ilvl w:val="0"/>
          <w:numId w:val="9"/>
        </w:numPr>
        <w:autoSpaceDE w:val="0"/>
        <w:autoSpaceDN w:val="0"/>
        <w:adjustRightInd w:val="0"/>
        <w:spacing w:after="0"/>
        <w:rPr>
          <w:rFonts w:asciiTheme="majorHAnsi" w:hAnsiTheme="majorHAnsi" w:cs="NimbusRomNo9L-Regu"/>
        </w:rPr>
      </w:pPr>
      <w:r w:rsidRPr="008628F0">
        <w:rPr>
          <w:rFonts w:asciiTheme="majorHAnsi" w:hAnsiTheme="majorHAnsi" w:cs="NimbusRomNo9L-Regu"/>
        </w:rPr>
        <w:t>Emmar Kardeslik</w:t>
      </w:r>
    </w:p>
    <w:p w:rsidR="001309A8" w:rsidRPr="008628F0" w:rsidRDefault="001309A8" w:rsidP="001309A8">
      <w:pPr>
        <w:pStyle w:val="ListParagraph"/>
        <w:widowControl w:val="0"/>
        <w:numPr>
          <w:ilvl w:val="0"/>
          <w:numId w:val="9"/>
        </w:numPr>
        <w:autoSpaceDE w:val="0"/>
        <w:autoSpaceDN w:val="0"/>
        <w:adjustRightInd w:val="0"/>
        <w:spacing w:after="0"/>
        <w:rPr>
          <w:rFonts w:asciiTheme="majorHAnsi" w:hAnsiTheme="majorHAnsi" w:cs="NimbusRomNo9L-Regu"/>
        </w:rPr>
      </w:pPr>
      <w:r w:rsidRPr="008628F0">
        <w:rPr>
          <w:rFonts w:asciiTheme="majorHAnsi" w:hAnsiTheme="majorHAnsi" w:cs="NimbusRomNo9L-Regu"/>
        </w:rPr>
        <w:t>Eray Saltik</w:t>
      </w:r>
    </w:p>
    <w:p w:rsidR="001309A8" w:rsidRPr="008628F0" w:rsidRDefault="001309A8" w:rsidP="001309A8">
      <w:pPr>
        <w:pStyle w:val="ListParagraph"/>
        <w:widowControl w:val="0"/>
        <w:numPr>
          <w:ilvl w:val="0"/>
          <w:numId w:val="9"/>
        </w:numPr>
        <w:autoSpaceDE w:val="0"/>
        <w:autoSpaceDN w:val="0"/>
        <w:adjustRightInd w:val="0"/>
        <w:spacing w:after="0"/>
        <w:rPr>
          <w:rFonts w:asciiTheme="majorHAnsi" w:hAnsiTheme="majorHAnsi" w:cs="NimbusRomNo9L-Regu"/>
        </w:rPr>
      </w:pPr>
      <w:r w:rsidRPr="008628F0">
        <w:rPr>
          <w:rFonts w:asciiTheme="majorHAnsi" w:hAnsiTheme="majorHAnsi" w:cs="NimbusRomNo9L-Regu"/>
        </w:rPr>
        <w:t>Özge Inan</w:t>
      </w:r>
    </w:p>
    <w:p w:rsidR="001309A8" w:rsidRPr="008628F0" w:rsidRDefault="001309A8" w:rsidP="001309A8">
      <w:pPr>
        <w:pStyle w:val="ListParagraph"/>
        <w:widowControl w:val="0"/>
        <w:numPr>
          <w:ilvl w:val="0"/>
          <w:numId w:val="9"/>
        </w:numPr>
        <w:autoSpaceDE w:val="0"/>
        <w:autoSpaceDN w:val="0"/>
        <w:adjustRightInd w:val="0"/>
        <w:spacing w:after="0"/>
        <w:rPr>
          <w:rFonts w:asciiTheme="majorHAnsi" w:hAnsiTheme="majorHAnsi" w:cs="NimbusRomNo9L-Regu"/>
        </w:rPr>
      </w:pPr>
      <w:r w:rsidRPr="008628F0">
        <w:rPr>
          <w:rFonts w:asciiTheme="majorHAnsi" w:hAnsiTheme="majorHAnsi" w:cs="NimbusRomNo9L-Regu"/>
        </w:rPr>
        <w:t>Osman Sokuoglu</w:t>
      </w:r>
    </w:p>
    <w:p w:rsidR="001309A8" w:rsidRPr="008628F0" w:rsidRDefault="001C18BE" w:rsidP="001309A8">
      <w:pPr>
        <w:widowControl w:val="0"/>
        <w:autoSpaceDE w:val="0"/>
        <w:autoSpaceDN w:val="0"/>
        <w:adjustRightInd w:val="0"/>
        <w:spacing w:after="0"/>
        <w:ind w:left="360"/>
        <w:rPr>
          <w:rFonts w:asciiTheme="majorHAnsi" w:hAnsiTheme="majorHAnsi" w:cs="NimbusRomNo9L-Regu"/>
        </w:rPr>
      </w:pPr>
      <w:r w:rsidRPr="008628F0">
        <w:rPr>
          <w:rFonts w:asciiTheme="majorHAnsi" w:hAnsiTheme="majorHAnsi" w:cs="NimbusRomNo9L-Regu"/>
        </w:rPr>
        <w:t>Testers</w:t>
      </w:r>
      <w:r w:rsidR="001309A8" w:rsidRPr="008628F0">
        <w:rPr>
          <w:rFonts w:asciiTheme="majorHAnsi" w:hAnsiTheme="majorHAnsi" w:cs="NimbusRomNo9L-Regu"/>
        </w:rPr>
        <w:t>:</w:t>
      </w:r>
    </w:p>
    <w:p w:rsidR="001309A8" w:rsidRPr="008628F0" w:rsidRDefault="001309A8" w:rsidP="001309A8">
      <w:pPr>
        <w:pStyle w:val="ListParagraph"/>
        <w:widowControl w:val="0"/>
        <w:numPr>
          <w:ilvl w:val="0"/>
          <w:numId w:val="10"/>
        </w:numPr>
        <w:autoSpaceDE w:val="0"/>
        <w:autoSpaceDN w:val="0"/>
        <w:adjustRightInd w:val="0"/>
        <w:spacing w:after="0"/>
        <w:rPr>
          <w:rFonts w:asciiTheme="majorHAnsi" w:hAnsiTheme="majorHAnsi" w:cs="NimbusRomNo9L-Regu"/>
        </w:rPr>
      </w:pPr>
      <w:r w:rsidRPr="008628F0">
        <w:rPr>
          <w:rFonts w:asciiTheme="majorHAnsi" w:hAnsiTheme="majorHAnsi" w:cs="NimbusRomNo9L-Regu"/>
        </w:rPr>
        <w:t>Emmar Kardeslik</w:t>
      </w:r>
    </w:p>
    <w:p w:rsidR="001309A8" w:rsidRPr="008628F0" w:rsidRDefault="001309A8" w:rsidP="001309A8">
      <w:pPr>
        <w:pStyle w:val="ListParagraph"/>
        <w:widowControl w:val="0"/>
        <w:numPr>
          <w:ilvl w:val="0"/>
          <w:numId w:val="10"/>
        </w:numPr>
        <w:autoSpaceDE w:val="0"/>
        <w:autoSpaceDN w:val="0"/>
        <w:adjustRightInd w:val="0"/>
        <w:spacing w:after="0"/>
        <w:rPr>
          <w:rFonts w:asciiTheme="majorHAnsi" w:hAnsiTheme="majorHAnsi" w:cs="NimbusRomNo9L-Regu"/>
        </w:rPr>
      </w:pPr>
      <w:r w:rsidRPr="008628F0">
        <w:rPr>
          <w:rFonts w:asciiTheme="majorHAnsi" w:hAnsiTheme="majorHAnsi" w:cs="NimbusRomNo9L-Regu"/>
        </w:rPr>
        <w:t>Özge Inan</w:t>
      </w:r>
    </w:p>
    <w:p w:rsidR="001309A8" w:rsidRDefault="001309A8" w:rsidP="00FB67AF">
      <w:pPr>
        <w:widowControl w:val="0"/>
        <w:autoSpaceDE w:val="0"/>
        <w:autoSpaceDN w:val="0"/>
        <w:adjustRightInd w:val="0"/>
        <w:spacing w:after="0"/>
        <w:ind w:firstLine="360"/>
        <w:rPr>
          <w:rFonts w:cs="NimbusRomNo9L-Regu"/>
        </w:rPr>
      </w:pPr>
    </w:p>
    <w:p w:rsidR="001F488E" w:rsidRPr="00BA6767" w:rsidRDefault="001F488E" w:rsidP="00FB67AF">
      <w:pPr>
        <w:pStyle w:val="Heading2"/>
        <w:numPr>
          <w:ilvl w:val="1"/>
          <w:numId w:val="8"/>
        </w:numPr>
      </w:pPr>
      <w:bookmarkStart w:id="19" w:name="_Toc276224350"/>
      <w:r w:rsidRPr="00BA6767">
        <w:t>SCM Responsibilities</w:t>
      </w:r>
      <w:bookmarkEnd w:id="19"/>
    </w:p>
    <w:p w:rsidR="00E6714C" w:rsidRPr="00BA6767" w:rsidRDefault="001F488E" w:rsidP="00FB67AF">
      <w:pPr>
        <w:pStyle w:val="Heading3"/>
        <w:numPr>
          <w:ilvl w:val="2"/>
          <w:numId w:val="8"/>
        </w:numPr>
      </w:pPr>
      <w:bookmarkStart w:id="20" w:name="_Toc276224351"/>
      <w:r w:rsidRPr="00BA6767">
        <w:t>Configuration Manager</w:t>
      </w:r>
      <w:bookmarkEnd w:id="20"/>
    </w:p>
    <w:p w:rsidR="005D226B" w:rsidRPr="005D226B" w:rsidRDefault="005D226B" w:rsidP="00924ED6">
      <w:pPr>
        <w:autoSpaceDE w:val="0"/>
        <w:autoSpaceDN w:val="0"/>
        <w:adjustRightInd w:val="0"/>
        <w:spacing w:after="0"/>
        <w:ind w:firstLine="360"/>
        <w:jc w:val="both"/>
        <w:rPr>
          <w:rFonts w:asciiTheme="majorHAnsi" w:hAnsiTheme="majorHAnsi" w:cs="Times New Roman"/>
          <w:lang w:val="tr-TR"/>
        </w:rPr>
      </w:pPr>
      <w:r w:rsidRPr="005D226B">
        <w:rPr>
          <w:rFonts w:asciiTheme="majorHAnsi" w:hAnsiTheme="majorHAnsi" w:cs="Times New Roman"/>
          <w:lang w:val="tr-TR"/>
        </w:rPr>
        <w:t>The general responsibilities of the Software Configuration Manager (SCM) are to control changes in the</w:t>
      </w:r>
      <w:r>
        <w:rPr>
          <w:rFonts w:asciiTheme="majorHAnsi" w:hAnsiTheme="majorHAnsi" w:cs="Times New Roman"/>
          <w:lang w:val="tr-TR"/>
        </w:rPr>
        <w:t xml:space="preserve"> </w:t>
      </w:r>
      <w:r w:rsidRPr="005D226B">
        <w:rPr>
          <w:rFonts w:asciiTheme="majorHAnsi" w:hAnsiTheme="majorHAnsi" w:cs="Times New Roman"/>
          <w:lang w:val="tr-TR"/>
        </w:rPr>
        <w:t>software and documentation, and to ensure testing and verification of the released versions and revisions.</w:t>
      </w:r>
      <w:r>
        <w:rPr>
          <w:rFonts w:asciiTheme="majorHAnsi" w:hAnsiTheme="majorHAnsi" w:cs="Times New Roman"/>
          <w:lang w:val="tr-TR"/>
        </w:rPr>
        <w:t xml:space="preserve"> </w:t>
      </w:r>
      <w:r w:rsidRPr="005D226B">
        <w:rPr>
          <w:rFonts w:asciiTheme="majorHAnsi" w:hAnsiTheme="majorHAnsi" w:cs="Times New Roman"/>
          <w:lang w:val="tr-TR"/>
        </w:rPr>
        <w:t>Emphasis is placed on providing guidance on software development, and leading other software</w:t>
      </w:r>
      <w:r>
        <w:rPr>
          <w:rFonts w:asciiTheme="majorHAnsi" w:hAnsiTheme="majorHAnsi" w:cs="Times New Roman"/>
          <w:lang w:val="tr-TR"/>
        </w:rPr>
        <w:t xml:space="preserve"> </w:t>
      </w:r>
      <w:r w:rsidRPr="005D226B">
        <w:rPr>
          <w:rFonts w:asciiTheme="majorHAnsi" w:hAnsiTheme="majorHAnsi" w:cs="Times New Roman"/>
          <w:lang w:val="tr-TR"/>
        </w:rPr>
        <w:t>developers.</w:t>
      </w:r>
    </w:p>
    <w:p w:rsidR="005D226B" w:rsidRPr="005D226B" w:rsidRDefault="005D226B" w:rsidP="00924ED6">
      <w:pPr>
        <w:autoSpaceDE w:val="0"/>
        <w:autoSpaceDN w:val="0"/>
        <w:adjustRightInd w:val="0"/>
        <w:spacing w:after="0"/>
        <w:ind w:firstLine="360"/>
        <w:jc w:val="both"/>
        <w:rPr>
          <w:rFonts w:asciiTheme="majorHAnsi" w:hAnsiTheme="majorHAnsi" w:cs="Times New Roman"/>
          <w:lang w:val="tr-TR"/>
        </w:rPr>
      </w:pPr>
      <w:r w:rsidRPr="005D226B">
        <w:rPr>
          <w:rFonts w:asciiTheme="majorHAnsi" w:hAnsiTheme="majorHAnsi" w:cs="Times New Roman"/>
          <w:lang w:val="tr-TR"/>
        </w:rPr>
        <w:t>The SCM is responsible for the following:</w:t>
      </w:r>
    </w:p>
    <w:p w:rsidR="005D226B" w:rsidRDefault="005D226B" w:rsidP="00924ED6">
      <w:pPr>
        <w:pStyle w:val="ListParagraph"/>
        <w:numPr>
          <w:ilvl w:val="0"/>
          <w:numId w:val="16"/>
        </w:numPr>
        <w:autoSpaceDE w:val="0"/>
        <w:autoSpaceDN w:val="0"/>
        <w:adjustRightInd w:val="0"/>
        <w:spacing w:after="0"/>
        <w:jc w:val="both"/>
        <w:rPr>
          <w:rFonts w:asciiTheme="majorHAnsi" w:hAnsiTheme="majorHAnsi" w:cs="Times New Roman"/>
          <w:lang w:val="tr-TR"/>
        </w:rPr>
      </w:pPr>
      <w:r w:rsidRPr="005D226B">
        <w:rPr>
          <w:rFonts w:asciiTheme="majorHAnsi" w:hAnsiTheme="majorHAnsi" w:cs="Times New Roman"/>
          <w:lang w:val="tr-TR"/>
        </w:rPr>
        <w:t xml:space="preserve">maintaining management control of </w:t>
      </w:r>
      <w:r w:rsidR="001C18BE">
        <w:rPr>
          <w:rFonts w:asciiTheme="majorHAnsi" w:hAnsiTheme="majorHAnsi" w:cs="TimesNewRomanPSMT"/>
          <w:lang w:val="tr-TR"/>
        </w:rPr>
        <w:t>CTVIAT</w:t>
      </w:r>
      <w:r w:rsidR="001C18BE" w:rsidRPr="000F77C5">
        <w:rPr>
          <w:rFonts w:asciiTheme="majorHAnsi" w:hAnsiTheme="majorHAnsi" w:cs="TimesNewRomanPSMT"/>
          <w:lang w:val="tr-TR"/>
        </w:rPr>
        <w:t xml:space="preserve"> </w:t>
      </w:r>
      <w:r w:rsidRPr="005D226B">
        <w:rPr>
          <w:rFonts w:asciiTheme="majorHAnsi" w:hAnsiTheme="majorHAnsi" w:cs="Times New Roman"/>
          <w:lang w:val="tr-TR"/>
        </w:rPr>
        <w:t>and related software by</w:t>
      </w:r>
    </w:p>
    <w:p w:rsidR="005D226B" w:rsidRDefault="005D226B" w:rsidP="00924ED6">
      <w:pPr>
        <w:pStyle w:val="ListParagraph"/>
        <w:numPr>
          <w:ilvl w:val="0"/>
          <w:numId w:val="17"/>
        </w:numPr>
        <w:autoSpaceDE w:val="0"/>
        <w:autoSpaceDN w:val="0"/>
        <w:adjustRightInd w:val="0"/>
        <w:spacing w:after="0"/>
        <w:jc w:val="both"/>
        <w:rPr>
          <w:rFonts w:asciiTheme="majorHAnsi" w:hAnsiTheme="majorHAnsi" w:cs="Times New Roman"/>
          <w:lang w:val="tr-TR"/>
        </w:rPr>
      </w:pPr>
      <w:r w:rsidRPr="005D226B">
        <w:rPr>
          <w:rFonts w:asciiTheme="majorHAnsi" w:hAnsiTheme="majorHAnsi" w:cs="Times New Roman"/>
          <w:lang w:val="tr-TR"/>
        </w:rPr>
        <w:t>approving or rejecting all Software Change Requests (SCRs) based on full consideration of</w:t>
      </w:r>
      <w:r>
        <w:rPr>
          <w:rFonts w:asciiTheme="majorHAnsi" w:hAnsiTheme="majorHAnsi" w:cs="Times New Roman"/>
          <w:lang w:val="tr-TR"/>
        </w:rPr>
        <w:t xml:space="preserve"> </w:t>
      </w:r>
      <w:r w:rsidRPr="005D226B">
        <w:rPr>
          <w:rFonts w:asciiTheme="majorHAnsi" w:hAnsiTheme="majorHAnsi" w:cs="Times New Roman"/>
          <w:lang w:val="tr-TR"/>
        </w:rPr>
        <w:t>change impacts and software needs</w:t>
      </w:r>
    </w:p>
    <w:p w:rsidR="005D226B" w:rsidRDefault="005D226B" w:rsidP="00924ED6">
      <w:pPr>
        <w:pStyle w:val="ListParagraph"/>
        <w:numPr>
          <w:ilvl w:val="0"/>
          <w:numId w:val="17"/>
        </w:numPr>
        <w:autoSpaceDE w:val="0"/>
        <w:autoSpaceDN w:val="0"/>
        <w:adjustRightInd w:val="0"/>
        <w:spacing w:after="0"/>
        <w:jc w:val="both"/>
        <w:rPr>
          <w:rFonts w:asciiTheme="majorHAnsi" w:hAnsiTheme="majorHAnsi" w:cs="Times New Roman"/>
          <w:lang w:val="tr-TR"/>
        </w:rPr>
      </w:pPr>
      <w:r w:rsidRPr="005D226B">
        <w:rPr>
          <w:rFonts w:asciiTheme="majorHAnsi" w:hAnsiTheme="majorHAnsi" w:cs="Times New Roman"/>
          <w:lang w:val="tr-TR"/>
        </w:rPr>
        <w:t>assuring that all changes made under approved SCRs are properly implemented and independently tested</w:t>
      </w:r>
    </w:p>
    <w:p w:rsidR="005D226B" w:rsidRPr="005D226B" w:rsidRDefault="005D226B" w:rsidP="00924ED6">
      <w:pPr>
        <w:pStyle w:val="ListParagraph"/>
        <w:numPr>
          <w:ilvl w:val="0"/>
          <w:numId w:val="17"/>
        </w:numPr>
        <w:autoSpaceDE w:val="0"/>
        <w:autoSpaceDN w:val="0"/>
        <w:adjustRightInd w:val="0"/>
        <w:spacing w:after="0"/>
        <w:jc w:val="both"/>
        <w:rPr>
          <w:rFonts w:asciiTheme="majorHAnsi" w:hAnsiTheme="majorHAnsi" w:cs="Times New Roman"/>
          <w:lang w:val="tr-TR"/>
        </w:rPr>
      </w:pPr>
      <w:r w:rsidRPr="005D226B">
        <w:rPr>
          <w:rFonts w:asciiTheme="majorHAnsi" w:hAnsiTheme="majorHAnsi" w:cs="Times New Roman"/>
          <w:lang w:val="tr-TR"/>
        </w:rPr>
        <w:t>controlling the release of SCIs.</w:t>
      </w:r>
    </w:p>
    <w:p w:rsidR="005D226B" w:rsidRPr="005D226B" w:rsidRDefault="005D226B" w:rsidP="00924ED6">
      <w:pPr>
        <w:pStyle w:val="ListParagraph"/>
        <w:widowControl w:val="0"/>
        <w:numPr>
          <w:ilvl w:val="0"/>
          <w:numId w:val="16"/>
        </w:numPr>
        <w:autoSpaceDE w:val="0"/>
        <w:autoSpaceDN w:val="0"/>
        <w:adjustRightInd w:val="0"/>
        <w:spacing w:after="0"/>
        <w:jc w:val="both"/>
        <w:rPr>
          <w:rFonts w:asciiTheme="majorHAnsi" w:hAnsiTheme="majorHAnsi" w:cs="NimbusRomNo9L-Regu"/>
        </w:rPr>
      </w:pPr>
      <w:r w:rsidRPr="005D226B">
        <w:rPr>
          <w:rFonts w:asciiTheme="majorHAnsi" w:hAnsiTheme="majorHAnsi" w:cs="Times New Roman"/>
          <w:lang w:val="tr-TR"/>
        </w:rPr>
        <w:t xml:space="preserve">ensuring </w:t>
      </w:r>
      <w:r w:rsidR="001C18BE">
        <w:rPr>
          <w:rFonts w:asciiTheme="majorHAnsi" w:hAnsiTheme="majorHAnsi" w:cs="TimesNewRomanPSMT"/>
          <w:lang w:val="tr-TR"/>
        </w:rPr>
        <w:t>CTVIAT</w:t>
      </w:r>
      <w:r w:rsidR="001C18BE" w:rsidRPr="000F77C5">
        <w:rPr>
          <w:rFonts w:asciiTheme="majorHAnsi" w:hAnsiTheme="majorHAnsi" w:cs="TimesNewRomanPSMT"/>
          <w:lang w:val="tr-TR"/>
        </w:rPr>
        <w:t xml:space="preserve"> </w:t>
      </w:r>
      <w:r w:rsidRPr="005D226B">
        <w:rPr>
          <w:rFonts w:asciiTheme="majorHAnsi" w:hAnsiTheme="majorHAnsi" w:cs="Times New Roman"/>
          <w:lang w:val="tr-TR"/>
        </w:rPr>
        <w:t>and related software developers are trained to the requirements, procedures, and policies of this SCMP before they can serve as change evaluators or implementers</w:t>
      </w:r>
    </w:p>
    <w:p w:rsidR="005D226B" w:rsidRPr="005D226B" w:rsidRDefault="005D226B" w:rsidP="00924ED6">
      <w:pPr>
        <w:pStyle w:val="ListParagraph"/>
        <w:widowControl w:val="0"/>
        <w:numPr>
          <w:ilvl w:val="0"/>
          <w:numId w:val="16"/>
        </w:numPr>
        <w:autoSpaceDE w:val="0"/>
        <w:autoSpaceDN w:val="0"/>
        <w:adjustRightInd w:val="0"/>
        <w:spacing w:after="0"/>
        <w:jc w:val="both"/>
        <w:rPr>
          <w:rFonts w:asciiTheme="majorHAnsi" w:hAnsiTheme="majorHAnsi" w:cs="NimbusRomNo9L-Regu"/>
        </w:rPr>
      </w:pPr>
      <w:r w:rsidRPr="005D226B">
        <w:rPr>
          <w:rFonts w:asciiTheme="majorHAnsi" w:hAnsiTheme="majorHAnsi" w:cs="Times New Roman"/>
          <w:lang w:val="tr-TR"/>
        </w:rPr>
        <w:t>assisting in software configuration maintenance assessments and reviews, as required</w:t>
      </w:r>
    </w:p>
    <w:p w:rsidR="00AB1E5B" w:rsidRPr="00BA6767" w:rsidRDefault="001F488E" w:rsidP="00FB67AF">
      <w:pPr>
        <w:pStyle w:val="Heading3"/>
        <w:numPr>
          <w:ilvl w:val="2"/>
          <w:numId w:val="8"/>
        </w:numPr>
      </w:pPr>
      <w:bookmarkStart w:id="21" w:name="_Toc276224352"/>
      <w:r w:rsidRPr="00BA6767">
        <w:t>Assistant Configuration Manager</w:t>
      </w:r>
      <w:bookmarkEnd w:id="21"/>
    </w:p>
    <w:p w:rsidR="001F488E" w:rsidRPr="00BA6767" w:rsidRDefault="001F488E" w:rsidP="00924ED6">
      <w:pPr>
        <w:widowControl w:val="0"/>
        <w:autoSpaceDE w:val="0"/>
        <w:autoSpaceDN w:val="0"/>
        <w:adjustRightInd w:val="0"/>
        <w:spacing w:after="0"/>
        <w:ind w:firstLine="360"/>
        <w:jc w:val="both"/>
        <w:rPr>
          <w:rFonts w:asciiTheme="majorHAnsi" w:hAnsiTheme="majorHAnsi" w:cs="NimbusRomNo9L-Regu"/>
        </w:rPr>
      </w:pPr>
      <w:r w:rsidRPr="00BA6767">
        <w:rPr>
          <w:rFonts w:asciiTheme="majorHAnsi" w:hAnsiTheme="majorHAnsi" w:cs="NimbusRomNo9L-Regu"/>
        </w:rPr>
        <w:t xml:space="preserve">The </w:t>
      </w:r>
      <w:r w:rsidR="00E6714C" w:rsidRPr="00BA6767">
        <w:rPr>
          <w:rFonts w:asciiTheme="majorHAnsi" w:hAnsiTheme="majorHAnsi" w:cs="NimbusRomNo9L-Regu"/>
        </w:rPr>
        <w:t>ACM</w:t>
      </w:r>
      <w:r w:rsidRPr="00BA6767">
        <w:rPr>
          <w:rFonts w:asciiTheme="majorHAnsi" w:hAnsiTheme="majorHAnsi" w:cs="NimbusRomNo9L-Regu"/>
        </w:rPr>
        <w:t xml:space="preserve"> has the same </w:t>
      </w:r>
      <w:r w:rsidR="00E6714C" w:rsidRPr="00BA6767">
        <w:rPr>
          <w:rFonts w:asciiTheme="majorHAnsi" w:hAnsiTheme="majorHAnsi" w:cs="NimbusRomNo9L-Regu"/>
        </w:rPr>
        <w:t>responsibilities</w:t>
      </w:r>
      <w:r w:rsidR="005537CE">
        <w:rPr>
          <w:rFonts w:asciiTheme="majorHAnsi" w:hAnsiTheme="majorHAnsi" w:cs="NimbusRomNo9L-Regu"/>
        </w:rPr>
        <w:t xml:space="preserve"> as CM</w:t>
      </w:r>
      <w:r w:rsidR="00E6714C" w:rsidRPr="00BA6767">
        <w:rPr>
          <w:rFonts w:asciiTheme="majorHAnsi" w:hAnsiTheme="majorHAnsi" w:cs="NimbusRomNo9L-Regu"/>
        </w:rPr>
        <w:t>.</w:t>
      </w:r>
      <w:r w:rsidRPr="00BA6767">
        <w:rPr>
          <w:rFonts w:asciiTheme="majorHAnsi" w:hAnsiTheme="majorHAnsi" w:cs="NimbusRomNo9L-Regu"/>
        </w:rPr>
        <w:t xml:space="preserve"> </w:t>
      </w:r>
      <w:r w:rsidR="00E6714C" w:rsidRPr="00BA6767">
        <w:rPr>
          <w:rFonts w:asciiTheme="majorHAnsi" w:hAnsiTheme="majorHAnsi" w:cs="NimbusRomNo9L-Regu"/>
        </w:rPr>
        <w:t>Whenever the CM is not av</w:t>
      </w:r>
      <w:r w:rsidR="005537CE">
        <w:rPr>
          <w:rFonts w:asciiTheme="majorHAnsi" w:hAnsiTheme="majorHAnsi" w:cs="NimbusRomNo9L-Regu"/>
        </w:rPr>
        <w:t>ailable</w:t>
      </w:r>
      <w:r w:rsidR="00E6714C" w:rsidRPr="00BA6767">
        <w:rPr>
          <w:rFonts w:asciiTheme="majorHAnsi" w:hAnsiTheme="majorHAnsi" w:cs="NimbusRomNo9L-Regu"/>
        </w:rPr>
        <w:t xml:space="preserve">, the ACM will </w:t>
      </w:r>
      <w:r w:rsidR="005537CE">
        <w:rPr>
          <w:rFonts w:asciiTheme="majorHAnsi" w:hAnsiTheme="majorHAnsi" w:cs="NimbusRomNo9L-Regu"/>
        </w:rPr>
        <w:t>be responsible for jobs related to the CM</w:t>
      </w:r>
      <w:r w:rsidR="00E6714C" w:rsidRPr="00BA6767">
        <w:rPr>
          <w:rFonts w:asciiTheme="majorHAnsi" w:hAnsiTheme="majorHAnsi" w:cs="NimbusRomNo9L-Regu"/>
        </w:rPr>
        <w:t>.</w:t>
      </w:r>
      <w:r w:rsidR="00FB67AF" w:rsidRPr="00BA6767">
        <w:rPr>
          <w:rFonts w:asciiTheme="majorHAnsi" w:hAnsiTheme="majorHAnsi" w:cs="NimbusRomNo9L-Regu"/>
        </w:rPr>
        <w:t xml:space="preserve"> </w:t>
      </w:r>
      <w:r w:rsidR="005537CE">
        <w:rPr>
          <w:rFonts w:asciiTheme="majorHAnsi" w:hAnsiTheme="majorHAnsi" w:cs="NimbusRomNo9L-Regu"/>
        </w:rPr>
        <w:t>Moreover, t</w:t>
      </w:r>
      <w:r w:rsidR="00E6714C" w:rsidRPr="00BA6767">
        <w:rPr>
          <w:rFonts w:asciiTheme="majorHAnsi" w:hAnsiTheme="majorHAnsi" w:cs="NimbusRomNo9L-Regu"/>
        </w:rPr>
        <w:t xml:space="preserve">he ACM </w:t>
      </w:r>
      <w:r w:rsidRPr="00BA6767">
        <w:rPr>
          <w:rFonts w:asciiTheme="majorHAnsi" w:hAnsiTheme="majorHAnsi" w:cs="NimbusRomNo9L-Regu"/>
        </w:rPr>
        <w:t>should at all times be aware of the state and organization of the SCM.</w:t>
      </w:r>
    </w:p>
    <w:p w:rsidR="00E6714C" w:rsidRPr="00BA6767" w:rsidRDefault="00E6714C" w:rsidP="00E6714C">
      <w:pPr>
        <w:widowControl w:val="0"/>
        <w:autoSpaceDE w:val="0"/>
        <w:autoSpaceDN w:val="0"/>
        <w:adjustRightInd w:val="0"/>
        <w:spacing w:after="0"/>
        <w:ind w:firstLine="720"/>
        <w:rPr>
          <w:rFonts w:ascii="NimbusRomNo9L-Regu" w:hAnsi="NimbusRomNo9L-Regu" w:cs="NimbusRomNo9L-Regu"/>
          <w:sz w:val="22"/>
          <w:szCs w:val="20"/>
        </w:rPr>
      </w:pPr>
    </w:p>
    <w:p w:rsidR="00E6714C" w:rsidRPr="00BA6767" w:rsidRDefault="001F488E" w:rsidP="00FB67AF">
      <w:pPr>
        <w:pStyle w:val="Heading3"/>
        <w:numPr>
          <w:ilvl w:val="2"/>
          <w:numId w:val="8"/>
        </w:numPr>
      </w:pPr>
      <w:bookmarkStart w:id="22" w:name="_Toc276224353"/>
      <w:r w:rsidRPr="00BA6767">
        <w:lastRenderedPageBreak/>
        <w:t>Project Manager</w:t>
      </w:r>
      <w:bookmarkEnd w:id="22"/>
    </w:p>
    <w:p w:rsidR="00E6714C" w:rsidRPr="00924ED6" w:rsidRDefault="001F488E" w:rsidP="00924ED6">
      <w:pPr>
        <w:widowControl w:val="0"/>
        <w:autoSpaceDE w:val="0"/>
        <w:autoSpaceDN w:val="0"/>
        <w:adjustRightInd w:val="0"/>
        <w:spacing w:after="0"/>
        <w:ind w:firstLine="360"/>
        <w:jc w:val="both"/>
        <w:rPr>
          <w:rFonts w:asciiTheme="majorHAnsi" w:hAnsiTheme="majorHAnsi" w:cs="NimbusRomNo9L-Regu"/>
        </w:rPr>
      </w:pPr>
      <w:r w:rsidRPr="00924ED6">
        <w:rPr>
          <w:rFonts w:asciiTheme="majorHAnsi" w:hAnsiTheme="majorHAnsi" w:cs="NimbusRomNo9L-Regu"/>
        </w:rPr>
        <w:t>The PM has knowledge of the state and content of all documents and follows them</w:t>
      </w:r>
      <w:r w:rsidR="00AB1E5B" w:rsidRPr="00924ED6">
        <w:rPr>
          <w:rFonts w:asciiTheme="majorHAnsi" w:hAnsiTheme="majorHAnsi" w:cs="NimbusRomNo9L-Regu"/>
        </w:rPr>
        <w:t xml:space="preserve"> </w:t>
      </w:r>
      <w:r w:rsidRPr="00924ED6">
        <w:rPr>
          <w:rFonts w:asciiTheme="majorHAnsi" w:hAnsiTheme="majorHAnsi" w:cs="NimbusRomNo9L-Regu"/>
        </w:rPr>
        <w:t>up.</w:t>
      </w:r>
      <w:r w:rsidR="00FB67AF" w:rsidRPr="00924ED6">
        <w:rPr>
          <w:rFonts w:asciiTheme="majorHAnsi" w:hAnsiTheme="majorHAnsi" w:cs="NimbusRomNo9L-Regu"/>
        </w:rPr>
        <w:t xml:space="preserve"> H</w:t>
      </w:r>
      <w:r w:rsidRPr="00924ED6">
        <w:rPr>
          <w:rFonts w:asciiTheme="majorHAnsi" w:hAnsiTheme="majorHAnsi" w:cs="NimbusRomNo9L-Regu"/>
        </w:rPr>
        <w:t>e plans the meetings and checks the deadlines.</w:t>
      </w:r>
      <w:r w:rsidR="00AB1E5B" w:rsidRPr="00924ED6">
        <w:rPr>
          <w:rFonts w:asciiTheme="majorHAnsi" w:hAnsiTheme="majorHAnsi" w:cs="NimbusRomNo9L-Regu"/>
        </w:rPr>
        <w:t xml:space="preserve"> </w:t>
      </w:r>
      <w:r w:rsidRPr="00924ED6">
        <w:rPr>
          <w:rFonts w:asciiTheme="majorHAnsi" w:hAnsiTheme="majorHAnsi" w:cs="NimbusRomNo9L-Regu"/>
        </w:rPr>
        <w:t>If for any reason both the CM and ACM are unable to perform their tasks the PM will</w:t>
      </w:r>
      <w:r w:rsidR="00AB1E5B" w:rsidRPr="00924ED6">
        <w:rPr>
          <w:rFonts w:asciiTheme="majorHAnsi" w:hAnsiTheme="majorHAnsi" w:cs="NimbusRomNo9L-Regu"/>
        </w:rPr>
        <w:t xml:space="preserve"> </w:t>
      </w:r>
      <w:r w:rsidRPr="00924ED6">
        <w:rPr>
          <w:rFonts w:asciiTheme="majorHAnsi" w:hAnsiTheme="majorHAnsi" w:cs="NimbusRomNo9L-Regu"/>
        </w:rPr>
        <w:t>find a solution to assign these tasks to other group members.</w:t>
      </w:r>
    </w:p>
    <w:p w:rsidR="001F488E" w:rsidRPr="00BA6767" w:rsidRDefault="001F488E" w:rsidP="001F488E">
      <w:pPr>
        <w:widowControl w:val="0"/>
        <w:autoSpaceDE w:val="0"/>
        <w:autoSpaceDN w:val="0"/>
        <w:adjustRightInd w:val="0"/>
        <w:spacing w:after="0"/>
        <w:rPr>
          <w:rFonts w:ascii="NimbusRomNo9L-Regu" w:hAnsi="NimbusRomNo9L-Regu" w:cs="NimbusRomNo9L-Regu"/>
          <w:sz w:val="22"/>
          <w:szCs w:val="20"/>
        </w:rPr>
      </w:pPr>
    </w:p>
    <w:p w:rsidR="00E6714C" w:rsidRPr="00BA6767" w:rsidRDefault="003955BB" w:rsidP="00FB67AF">
      <w:pPr>
        <w:pStyle w:val="Heading3"/>
        <w:numPr>
          <w:ilvl w:val="2"/>
          <w:numId w:val="8"/>
        </w:numPr>
      </w:pPr>
      <w:bookmarkStart w:id="23" w:name="_Toc276224354"/>
      <w:r w:rsidRPr="00BA6767">
        <w:t xml:space="preserve">Communication and </w:t>
      </w:r>
      <w:r w:rsidR="00E6714C" w:rsidRPr="00BA6767">
        <w:t xml:space="preserve">Assistant </w:t>
      </w:r>
      <w:r w:rsidRPr="00BA6767">
        <w:t xml:space="preserve">Project </w:t>
      </w:r>
      <w:r w:rsidR="00E6714C" w:rsidRPr="00BA6767">
        <w:t>Manager</w:t>
      </w:r>
      <w:bookmarkEnd w:id="23"/>
    </w:p>
    <w:p w:rsidR="00E6714C" w:rsidRPr="00924ED6" w:rsidRDefault="00E6714C" w:rsidP="00924ED6">
      <w:pPr>
        <w:widowControl w:val="0"/>
        <w:autoSpaceDE w:val="0"/>
        <w:autoSpaceDN w:val="0"/>
        <w:adjustRightInd w:val="0"/>
        <w:spacing w:after="0"/>
        <w:ind w:firstLine="360"/>
        <w:jc w:val="both"/>
        <w:rPr>
          <w:rFonts w:asciiTheme="majorHAnsi" w:hAnsiTheme="majorHAnsi" w:cs="NimbusRomNo9L-Regu"/>
        </w:rPr>
      </w:pPr>
      <w:r w:rsidRPr="00924ED6">
        <w:rPr>
          <w:rFonts w:asciiTheme="majorHAnsi" w:hAnsiTheme="majorHAnsi" w:cs="NimbusRomNo9L-Regu"/>
        </w:rPr>
        <w:t>The Communication and Project Assistant Manager is responsible for sending the necessary documents to the customer, and managing the relations within the group members, as well as the relation between the group members and the customer. Also, whenever the PM is not available, he is responsible of the PM’s duties.</w:t>
      </w:r>
    </w:p>
    <w:p w:rsidR="00E6714C" w:rsidRPr="00BA6767" w:rsidRDefault="00E6714C" w:rsidP="001F488E">
      <w:pPr>
        <w:widowControl w:val="0"/>
        <w:autoSpaceDE w:val="0"/>
        <w:autoSpaceDN w:val="0"/>
        <w:adjustRightInd w:val="0"/>
        <w:spacing w:after="0"/>
        <w:rPr>
          <w:rFonts w:ascii="NimbusRomNo9L-Regu" w:hAnsi="NimbusRomNo9L-Regu" w:cs="NimbusRomNo9L-Regu"/>
          <w:sz w:val="22"/>
          <w:szCs w:val="20"/>
        </w:rPr>
      </w:pPr>
    </w:p>
    <w:p w:rsidR="00E6714C" w:rsidRPr="00BA6767" w:rsidRDefault="001F488E" w:rsidP="00FB67AF">
      <w:pPr>
        <w:pStyle w:val="Heading3"/>
        <w:numPr>
          <w:ilvl w:val="2"/>
          <w:numId w:val="8"/>
        </w:numPr>
      </w:pPr>
      <w:bookmarkStart w:id="24" w:name="_Toc276224355"/>
      <w:r w:rsidRPr="00BA6767">
        <w:t>Developers</w:t>
      </w:r>
      <w:bookmarkEnd w:id="24"/>
    </w:p>
    <w:p w:rsidR="007C68C6" w:rsidRDefault="001C18BE" w:rsidP="008F527E">
      <w:pPr>
        <w:autoSpaceDE w:val="0"/>
        <w:autoSpaceDN w:val="0"/>
        <w:adjustRightInd w:val="0"/>
        <w:spacing w:after="0"/>
        <w:ind w:firstLine="360"/>
        <w:jc w:val="both"/>
        <w:rPr>
          <w:rFonts w:asciiTheme="majorHAnsi" w:hAnsiTheme="majorHAnsi" w:cs="Times New Roman"/>
          <w:lang w:val="tr-TR"/>
        </w:rPr>
      </w:pPr>
      <w:r w:rsidRPr="008F527E">
        <w:rPr>
          <w:rFonts w:asciiTheme="majorHAnsi" w:hAnsiTheme="majorHAnsi" w:cs="Times New Roman"/>
          <w:lang w:val="tr-TR"/>
        </w:rPr>
        <w:t xml:space="preserve">Developers for </w:t>
      </w:r>
      <w:r w:rsidRPr="008F527E">
        <w:rPr>
          <w:rFonts w:asciiTheme="majorHAnsi" w:hAnsiTheme="majorHAnsi" w:cs="TimesNewRomanPSMT"/>
          <w:lang w:val="tr-TR"/>
        </w:rPr>
        <w:t>CTVIAT</w:t>
      </w:r>
      <w:r w:rsidR="00766307">
        <w:rPr>
          <w:rFonts w:asciiTheme="majorHAnsi" w:hAnsiTheme="majorHAnsi" w:cs="TimesNewRomanPSMT"/>
          <w:lang w:val="tr-TR"/>
        </w:rPr>
        <w:t xml:space="preserve"> </w:t>
      </w:r>
      <w:r w:rsidRPr="008F527E">
        <w:rPr>
          <w:rFonts w:asciiTheme="majorHAnsi" w:hAnsiTheme="majorHAnsi" w:cs="Times New Roman"/>
          <w:lang w:val="tr-TR"/>
        </w:rPr>
        <w:t xml:space="preserve">related software are responsible for ensuring that changes to SCIs managed under this plan are only undertaken in accordance with the policies, procedures, and requirements of this SCMP. Developers must receive training on this SCMP before they are allowed to perform duties as implementers of changes approved in the SCR process. Developers will implement changes for approved SCRs as assigned by the SCM. Developers may run applicable baseline tests, based on the </w:t>
      </w:r>
      <w:r w:rsidR="008F527E" w:rsidRPr="008F527E">
        <w:rPr>
          <w:rFonts w:asciiTheme="majorHAnsi" w:hAnsiTheme="majorHAnsi" w:cs="TimesNewRomanPSMT"/>
          <w:lang w:val="tr-TR"/>
        </w:rPr>
        <w:t xml:space="preserve">CTVIAT </w:t>
      </w:r>
      <w:r w:rsidRPr="008F527E">
        <w:rPr>
          <w:rFonts w:asciiTheme="majorHAnsi" w:hAnsiTheme="majorHAnsi" w:cs="Times New Roman"/>
          <w:lang w:val="tr-TR"/>
        </w:rPr>
        <w:t xml:space="preserve">mode </w:t>
      </w:r>
      <w:r w:rsidR="008F527E" w:rsidRPr="008F527E">
        <w:rPr>
          <w:rFonts w:asciiTheme="majorHAnsi" w:hAnsiTheme="majorHAnsi" w:cs="Times New Roman"/>
          <w:lang w:val="tr-TR"/>
        </w:rPr>
        <w:t xml:space="preserve">they are running, </w:t>
      </w:r>
      <w:r w:rsidRPr="008F527E">
        <w:rPr>
          <w:rFonts w:asciiTheme="majorHAnsi" w:hAnsiTheme="majorHAnsi" w:cs="Times New Roman"/>
          <w:lang w:val="tr-TR"/>
        </w:rPr>
        <w:t>but independent testing will be performed on their implementation of SCRs.</w:t>
      </w:r>
    </w:p>
    <w:p w:rsidR="00766307" w:rsidRDefault="00766307" w:rsidP="00766307">
      <w:pPr>
        <w:pStyle w:val="Heading3"/>
        <w:numPr>
          <w:ilvl w:val="2"/>
          <w:numId w:val="8"/>
        </w:numPr>
      </w:pPr>
      <w:bookmarkStart w:id="25" w:name="_Toc276224356"/>
      <w:r>
        <w:t>Testers</w:t>
      </w:r>
      <w:bookmarkEnd w:id="25"/>
    </w:p>
    <w:p w:rsidR="009A5417" w:rsidRPr="00BA6767" w:rsidRDefault="00766307" w:rsidP="00766307">
      <w:pPr>
        <w:autoSpaceDE w:val="0"/>
        <w:autoSpaceDN w:val="0"/>
        <w:adjustRightInd w:val="0"/>
        <w:spacing w:after="0"/>
        <w:ind w:firstLine="360"/>
        <w:jc w:val="both"/>
        <w:rPr>
          <w:rFonts w:asciiTheme="majorHAnsi" w:hAnsiTheme="majorHAnsi" w:cs="NimbusRomNo9L-Regu"/>
          <w:b/>
          <w:sz w:val="28"/>
          <w:szCs w:val="28"/>
        </w:rPr>
      </w:pPr>
      <w:r w:rsidRPr="00766307">
        <w:rPr>
          <w:rFonts w:asciiTheme="majorHAnsi" w:hAnsiTheme="majorHAnsi" w:cs="Times New Roman"/>
          <w:lang w:val="tr-TR"/>
        </w:rPr>
        <w:t xml:space="preserve">The general responsibilities of the Testers are to test </w:t>
      </w:r>
      <w:r w:rsidRPr="00766307">
        <w:rPr>
          <w:rFonts w:asciiTheme="majorHAnsi" w:hAnsiTheme="majorHAnsi" w:cs="TimesNewRomanPSMT"/>
          <w:lang w:val="tr-TR"/>
        </w:rPr>
        <w:t xml:space="preserve">CTVIAT </w:t>
      </w:r>
      <w:r w:rsidRPr="00766307">
        <w:rPr>
          <w:rFonts w:asciiTheme="majorHAnsi" w:hAnsiTheme="majorHAnsi" w:cs="Times New Roman"/>
          <w:lang w:val="tr-TR"/>
        </w:rPr>
        <w:t>and related software and verify that SCRs are implemented based on new requirements. Testers are responsible for creating and implementing Test Plans prior to testing. Testers are also responsible for generating Test Reports with the results of the testing</w:t>
      </w:r>
      <w:r>
        <w:rPr>
          <w:rFonts w:asciiTheme="majorHAnsi" w:hAnsiTheme="majorHAnsi" w:cs="Times New Roman"/>
          <w:lang w:val="tr-TR"/>
        </w:rPr>
        <w:t>.</w:t>
      </w:r>
    </w:p>
    <w:p w:rsidR="007C68C6" w:rsidRPr="00BA6767" w:rsidRDefault="001F488E" w:rsidP="00FB67AF">
      <w:pPr>
        <w:pStyle w:val="Heading2"/>
        <w:numPr>
          <w:ilvl w:val="1"/>
          <w:numId w:val="8"/>
        </w:numPr>
      </w:pPr>
      <w:bookmarkStart w:id="26" w:name="_Toc276224357"/>
      <w:r w:rsidRPr="00BA6767">
        <w:t>Applicable policies, directives, and procedures</w:t>
      </w:r>
      <w:bookmarkEnd w:id="26"/>
    </w:p>
    <w:p w:rsidR="001F488E" w:rsidRPr="008628F0" w:rsidRDefault="001F488E" w:rsidP="008628F0">
      <w:pPr>
        <w:pStyle w:val="ListParagraph"/>
        <w:widowControl w:val="0"/>
        <w:numPr>
          <w:ilvl w:val="0"/>
          <w:numId w:val="25"/>
        </w:numPr>
        <w:autoSpaceDE w:val="0"/>
        <w:autoSpaceDN w:val="0"/>
        <w:adjustRightInd w:val="0"/>
        <w:spacing w:after="0"/>
        <w:jc w:val="both"/>
        <w:rPr>
          <w:rFonts w:asciiTheme="majorHAnsi" w:hAnsiTheme="majorHAnsi" w:cs="NimbusRomNo9L-Regu"/>
        </w:rPr>
      </w:pPr>
      <w:r w:rsidRPr="008628F0">
        <w:rPr>
          <w:rFonts w:asciiTheme="majorHAnsi" w:hAnsiTheme="majorHAnsi" w:cs="NimbusRomNo9L-Regu"/>
        </w:rPr>
        <w:t>All relevant products are t</w:t>
      </w:r>
      <w:r w:rsidR="00FB67AF" w:rsidRPr="008628F0">
        <w:rPr>
          <w:rFonts w:asciiTheme="majorHAnsi" w:hAnsiTheme="majorHAnsi" w:cs="NimbusRomNo9L-Regu"/>
        </w:rPr>
        <w:t>o be added and stored to the G3</w:t>
      </w:r>
      <w:r w:rsidR="007C68C6" w:rsidRPr="008628F0">
        <w:rPr>
          <w:rFonts w:asciiTheme="majorHAnsi" w:hAnsiTheme="majorHAnsi" w:cs="NimbusRomNo9L-Regu"/>
        </w:rPr>
        <w:t xml:space="preserve"> VisualSVN Server</w:t>
      </w:r>
      <w:r w:rsidRPr="008628F0">
        <w:rPr>
          <w:rFonts w:asciiTheme="majorHAnsi" w:hAnsiTheme="majorHAnsi" w:cs="NimbusRomNo9L-Regu"/>
        </w:rPr>
        <w:t>.</w:t>
      </w:r>
      <w:r w:rsidR="009A5417" w:rsidRPr="008628F0">
        <w:rPr>
          <w:rFonts w:asciiTheme="majorHAnsi" w:hAnsiTheme="majorHAnsi" w:cs="NimbusRomNo9L-Regu"/>
        </w:rPr>
        <w:t xml:space="preserve"> </w:t>
      </w:r>
      <w:r w:rsidR="00026721" w:rsidRPr="008628F0">
        <w:rPr>
          <w:rFonts w:asciiTheme="majorHAnsi" w:hAnsiTheme="majorHAnsi" w:cs="NimbusRomNo9L-Regu"/>
        </w:rPr>
        <w:t>Documents</w:t>
      </w:r>
      <w:r w:rsidRPr="008628F0">
        <w:rPr>
          <w:rFonts w:asciiTheme="majorHAnsi" w:hAnsiTheme="majorHAnsi" w:cs="NimbusRomNo9L-Regu"/>
        </w:rPr>
        <w:t>, source-code</w:t>
      </w:r>
      <w:r w:rsidR="00026721" w:rsidRPr="008628F0">
        <w:rPr>
          <w:rFonts w:asciiTheme="majorHAnsi" w:hAnsiTheme="majorHAnsi" w:cs="NimbusRomNo9L-Regu"/>
        </w:rPr>
        <w:t>, test codes</w:t>
      </w:r>
      <w:r w:rsidRPr="008628F0">
        <w:rPr>
          <w:rFonts w:asciiTheme="majorHAnsi" w:hAnsiTheme="majorHAnsi" w:cs="NimbusRomNo9L-Regu"/>
        </w:rPr>
        <w:t xml:space="preserve"> should immediately be available to the</w:t>
      </w:r>
      <w:r w:rsidR="009A5417" w:rsidRPr="008628F0">
        <w:rPr>
          <w:rFonts w:asciiTheme="majorHAnsi" w:hAnsiTheme="majorHAnsi" w:cs="NimbusRomNo9L-Regu"/>
        </w:rPr>
        <w:t xml:space="preserve"> </w:t>
      </w:r>
      <w:r w:rsidRPr="008628F0">
        <w:rPr>
          <w:rFonts w:asciiTheme="majorHAnsi" w:hAnsiTheme="majorHAnsi" w:cs="NimbusRomNo9L-Regu"/>
        </w:rPr>
        <w:t>developers as</w:t>
      </w:r>
      <w:r w:rsidR="007C68C6" w:rsidRPr="008628F0">
        <w:rPr>
          <w:rFonts w:asciiTheme="majorHAnsi" w:hAnsiTheme="majorHAnsi" w:cs="NimbusRomNo9L-Regu"/>
        </w:rPr>
        <w:t xml:space="preserve"> </w:t>
      </w:r>
      <w:r w:rsidRPr="008628F0">
        <w:rPr>
          <w:rFonts w:asciiTheme="majorHAnsi" w:hAnsiTheme="majorHAnsi" w:cs="NimbusRomNo9L-Regu"/>
        </w:rPr>
        <w:t>well as to the general public.</w:t>
      </w:r>
    </w:p>
    <w:p w:rsidR="001F488E" w:rsidRPr="008628F0" w:rsidRDefault="001F488E" w:rsidP="008628F0">
      <w:pPr>
        <w:pStyle w:val="ListParagraph"/>
        <w:widowControl w:val="0"/>
        <w:numPr>
          <w:ilvl w:val="0"/>
          <w:numId w:val="25"/>
        </w:numPr>
        <w:autoSpaceDE w:val="0"/>
        <w:autoSpaceDN w:val="0"/>
        <w:adjustRightInd w:val="0"/>
        <w:spacing w:after="0"/>
        <w:jc w:val="both"/>
        <w:rPr>
          <w:rFonts w:asciiTheme="majorHAnsi" w:hAnsiTheme="majorHAnsi" w:cs="NimbusRomNo9L-Regu"/>
        </w:rPr>
      </w:pPr>
      <w:r w:rsidRPr="008628F0">
        <w:rPr>
          <w:rFonts w:asciiTheme="majorHAnsi" w:hAnsiTheme="majorHAnsi" w:cs="NimbusRomNo9L-Regu"/>
        </w:rPr>
        <w:t>Committed source-code should always be tested and must not contain any simple</w:t>
      </w:r>
      <w:r w:rsidR="009A5417" w:rsidRPr="008628F0">
        <w:rPr>
          <w:rFonts w:asciiTheme="majorHAnsi" w:hAnsiTheme="majorHAnsi" w:cs="NimbusRomNo9L-Regu"/>
        </w:rPr>
        <w:t xml:space="preserve"> </w:t>
      </w:r>
      <w:r w:rsidRPr="008628F0">
        <w:rPr>
          <w:rFonts w:asciiTheme="majorHAnsi" w:hAnsiTheme="majorHAnsi" w:cs="NimbusRomNo9L-Regu"/>
        </w:rPr>
        <w:t>errors. This rule can exceptionally be overruled wit</w:t>
      </w:r>
      <w:r w:rsidR="0003389E" w:rsidRPr="008628F0">
        <w:rPr>
          <w:rFonts w:asciiTheme="majorHAnsi" w:hAnsiTheme="majorHAnsi" w:cs="NimbusRomNo9L-Regu"/>
        </w:rPr>
        <w:t>h explicit permission</w:t>
      </w:r>
      <w:r w:rsidR="009A5417" w:rsidRPr="008628F0">
        <w:rPr>
          <w:rFonts w:asciiTheme="majorHAnsi" w:hAnsiTheme="majorHAnsi" w:cs="NimbusRomNo9L-Regu"/>
        </w:rPr>
        <w:t xml:space="preserve"> </w:t>
      </w:r>
      <w:r w:rsidR="00026721" w:rsidRPr="008628F0">
        <w:rPr>
          <w:rFonts w:asciiTheme="majorHAnsi" w:hAnsiTheme="majorHAnsi" w:cs="NimbusRomNo9L-Regu"/>
        </w:rPr>
        <w:t xml:space="preserve">of the Implementation Leader </w:t>
      </w:r>
      <w:r w:rsidRPr="008628F0">
        <w:rPr>
          <w:rFonts w:asciiTheme="majorHAnsi" w:hAnsiTheme="majorHAnsi" w:cs="NimbusRomNo9L-Regu"/>
        </w:rPr>
        <w:t>to let others help resolve</w:t>
      </w:r>
      <w:r w:rsidR="009A5417" w:rsidRPr="008628F0">
        <w:rPr>
          <w:rFonts w:asciiTheme="majorHAnsi" w:hAnsiTheme="majorHAnsi" w:cs="NimbusRomNo9L-Regu"/>
        </w:rPr>
        <w:t xml:space="preserve"> </w:t>
      </w:r>
      <w:r w:rsidRPr="008628F0">
        <w:rPr>
          <w:rFonts w:asciiTheme="majorHAnsi" w:hAnsiTheme="majorHAnsi" w:cs="NimbusRomNo9L-Regu"/>
        </w:rPr>
        <w:t>errors.</w:t>
      </w:r>
    </w:p>
    <w:p w:rsidR="009D3D7F" w:rsidRPr="008628F0" w:rsidRDefault="001F488E" w:rsidP="008628F0">
      <w:pPr>
        <w:pStyle w:val="ListParagraph"/>
        <w:widowControl w:val="0"/>
        <w:numPr>
          <w:ilvl w:val="0"/>
          <w:numId w:val="25"/>
        </w:numPr>
        <w:autoSpaceDE w:val="0"/>
        <w:autoSpaceDN w:val="0"/>
        <w:adjustRightInd w:val="0"/>
        <w:spacing w:after="0"/>
        <w:jc w:val="both"/>
        <w:rPr>
          <w:rFonts w:asciiTheme="majorHAnsi" w:hAnsiTheme="majorHAnsi" w:cs="NimbusRomNo9L-Regu"/>
        </w:rPr>
      </w:pPr>
      <w:r w:rsidRPr="008628F0">
        <w:rPr>
          <w:rFonts w:asciiTheme="majorHAnsi" w:hAnsiTheme="majorHAnsi" w:cs="NimbusRomNo9L-Regu"/>
        </w:rPr>
        <w:t>Revision conflicts are to be resolved by the developers themselves as soon as</w:t>
      </w:r>
      <w:r w:rsidR="0003389E" w:rsidRPr="008628F0">
        <w:rPr>
          <w:rFonts w:asciiTheme="majorHAnsi" w:hAnsiTheme="majorHAnsi" w:cs="NimbusRomNo9L-Regu"/>
        </w:rPr>
        <w:t xml:space="preserve"> </w:t>
      </w:r>
      <w:r w:rsidRPr="008628F0">
        <w:rPr>
          <w:rFonts w:asciiTheme="majorHAnsi" w:hAnsiTheme="majorHAnsi" w:cs="NimbusRomNo9L-Regu"/>
        </w:rPr>
        <w:t>possible. Communication with other developers is advised.</w:t>
      </w:r>
    </w:p>
    <w:p w:rsidR="008628F0" w:rsidRDefault="008628F0" w:rsidP="00FB67AF">
      <w:pPr>
        <w:widowControl w:val="0"/>
        <w:autoSpaceDE w:val="0"/>
        <w:autoSpaceDN w:val="0"/>
        <w:adjustRightInd w:val="0"/>
        <w:spacing w:after="0"/>
        <w:ind w:left="567" w:hanging="207"/>
        <w:jc w:val="both"/>
        <w:rPr>
          <w:rFonts w:asciiTheme="majorHAnsi" w:hAnsiTheme="majorHAnsi" w:cs="NimbusRomNo9L-Regu"/>
        </w:rPr>
      </w:pPr>
    </w:p>
    <w:p w:rsidR="008628F0" w:rsidRDefault="008628F0" w:rsidP="00FB67AF">
      <w:pPr>
        <w:widowControl w:val="0"/>
        <w:autoSpaceDE w:val="0"/>
        <w:autoSpaceDN w:val="0"/>
        <w:adjustRightInd w:val="0"/>
        <w:spacing w:after="0"/>
        <w:ind w:left="567" w:hanging="207"/>
        <w:jc w:val="both"/>
        <w:rPr>
          <w:rFonts w:asciiTheme="majorHAnsi" w:hAnsiTheme="majorHAnsi" w:cs="NimbusRomNo9L-Regu"/>
        </w:rPr>
      </w:pPr>
    </w:p>
    <w:p w:rsidR="008628F0" w:rsidRDefault="008628F0" w:rsidP="00FB67AF">
      <w:pPr>
        <w:widowControl w:val="0"/>
        <w:autoSpaceDE w:val="0"/>
        <w:autoSpaceDN w:val="0"/>
        <w:adjustRightInd w:val="0"/>
        <w:spacing w:after="0"/>
        <w:ind w:left="567" w:hanging="207"/>
        <w:jc w:val="both"/>
        <w:rPr>
          <w:rFonts w:asciiTheme="majorHAnsi" w:hAnsiTheme="majorHAnsi" w:cs="NimbusRomNo9L-Regu"/>
        </w:rPr>
      </w:pPr>
    </w:p>
    <w:p w:rsidR="008628F0" w:rsidRDefault="008628F0" w:rsidP="00FB67AF">
      <w:pPr>
        <w:widowControl w:val="0"/>
        <w:autoSpaceDE w:val="0"/>
        <w:autoSpaceDN w:val="0"/>
        <w:adjustRightInd w:val="0"/>
        <w:spacing w:after="0"/>
        <w:ind w:left="567" w:hanging="207"/>
        <w:jc w:val="both"/>
        <w:rPr>
          <w:rFonts w:asciiTheme="majorHAnsi" w:hAnsiTheme="majorHAnsi" w:cs="NimbusRomNo9L-Regu"/>
        </w:rPr>
      </w:pPr>
    </w:p>
    <w:p w:rsidR="008628F0" w:rsidRDefault="008628F0" w:rsidP="00FB67AF">
      <w:pPr>
        <w:widowControl w:val="0"/>
        <w:autoSpaceDE w:val="0"/>
        <w:autoSpaceDN w:val="0"/>
        <w:adjustRightInd w:val="0"/>
        <w:spacing w:after="0"/>
        <w:ind w:left="567" w:hanging="207"/>
        <w:jc w:val="both"/>
        <w:rPr>
          <w:rFonts w:asciiTheme="majorHAnsi" w:hAnsiTheme="majorHAnsi" w:cs="NimbusRomNo9L-Regu"/>
        </w:rPr>
      </w:pPr>
    </w:p>
    <w:p w:rsidR="008628F0" w:rsidRPr="008628F0" w:rsidRDefault="008628F0" w:rsidP="00FB67AF">
      <w:pPr>
        <w:widowControl w:val="0"/>
        <w:autoSpaceDE w:val="0"/>
        <w:autoSpaceDN w:val="0"/>
        <w:adjustRightInd w:val="0"/>
        <w:spacing w:after="0"/>
        <w:ind w:left="567" w:hanging="207"/>
        <w:jc w:val="both"/>
        <w:rPr>
          <w:rFonts w:asciiTheme="majorHAnsi" w:hAnsiTheme="majorHAnsi" w:cs="NimbusRomNo9L-Regu"/>
          <w:sz w:val="22"/>
          <w:szCs w:val="20"/>
        </w:rPr>
      </w:pPr>
    </w:p>
    <w:p w:rsidR="009D3D7F" w:rsidRPr="00BA6767" w:rsidRDefault="009D3D7F" w:rsidP="00FB67AF">
      <w:pPr>
        <w:pStyle w:val="Heading1"/>
        <w:numPr>
          <w:ilvl w:val="0"/>
          <w:numId w:val="8"/>
        </w:numPr>
      </w:pPr>
      <w:bookmarkStart w:id="27" w:name="_Toc276224358"/>
      <w:r w:rsidRPr="00BA6767">
        <w:lastRenderedPageBreak/>
        <w:t>SCM Activities</w:t>
      </w:r>
      <w:bookmarkEnd w:id="27"/>
    </w:p>
    <w:p w:rsidR="00826393" w:rsidRPr="00826393" w:rsidRDefault="00826393" w:rsidP="00826393">
      <w:pPr>
        <w:autoSpaceDE w:val="0"/>
        <w:autoSpaceDN w:val="0"/>
        <w:adjustRightInd w:val="0"/>
        <w:spacing w:after="0"/>
        <w:ind w:firstLine="360"/>
        <w:jc w:val="both"/>
        <w:rPr>
          <w:rFonts w:asciiTheme="majorHAnsi" w:hAnsiTheme="majorHAnsi" w:cs="Times New Roman"/>
          <w:lang w:val="tr-TR"/>
        </w:rPr>
      </w:pPr>
      <w:r w:rsidRPr="00826393">
        <w:rPr>
          <w:rFonts w:asciiTheme="majorHAnsi" w:hAnsiTheme="majorHAnsi" w:cs="Times New Roman"/>
          <w:lang w:val="tr-TR"/>
        </w:rPr>
        <w:t>This section identifies all functions and activities required to manage the</w:t>
      </w:r>
      <w:r>
        <w:rPr>
          <w:rFonts w:asciiTheme="majorHAnsi" w:hAnsiTheme="majorHAnsi" w:cs="Times New Roman"/>
          <w:lang w:val="tr-TR"/>
        </w:rPr>
        <w:t xml:space="preserve"> </w:t>
      </w:r>
      <w:r w:rsidRPr="00826393">
        <w:rPr>
          <w:rFonts w:asciiTheme="majorHAnsi" w:hAnsiTheme="majorHAnsi" w:cs="Times New Roman"/>
          <w:lang w:val="tr-TR"/>
        </w:rPr>
        <w:t xml:space="preserve">software configuration of </w:t>
      </w:r>
      <w:r w:rsidRPr="00826393">
        <w:rPr>
          <w:rFonts w:asciiTheme="majorHAnsi" w:hAnsiTheme="majorHAnsi" w:cs="TimesNewRomanPSMT"/>
          <w:lang w:val="tr-TR"/>
        </w:rPr>
        <w:t xml:space="preserve">CTVIAT </w:t>
      </w:r>
      <w:r w:rsidRPr="00826393">
        <w:rPr>
          <w:rFonts w:asciiTheme="majorHAnsi" w:hAnsiTheme="majorHAnsi" w:cs="Times New Roman"/>
          <w:lang w:val="tr-TR"/>
        </w:rPr>
        <w:t>and related software products and documentation.</w:t>
      </w:r>
    </w:p>
    <w:p w:rsidR="00826393" w:rsidRPr="00826393" w:rsidRDefault="00826393" w:rsidP="00826393">
      <w:pPr>
        <w:autoSpaceDE w:val="0"/>
        <w:autoSpaceDN w:val="0"/>
        <w:adjustRightInd w:val="0"/>
        <w:spacing w:after="0"/>
        <w:jc w:val="both"/>
        <w:rPr>
          <w:rFonts w:asciiTheme="majorHAnsi" w:hAnsiTheme="majorHAnsi" w:cs="Times New Roman"/>
          <w:lang w:val="tr-TR"/>
        </w:rPr>
      </w:pPr>
      <w:r w:rsidRPr="00826393">
        <w:rPr>
          <w:rFonts w:asciiTheme="majorHAnsi" w:hAnsiTheme="majorHAnsi" w:cs="Times New Roman"/>
          <w:lang w:val="tr-TR"/>
        </w:rPr>
        <w:t>Software configuration management activities are grouped into four general areas:</w:t>
      </w:r>
    </w:p>
    <w:p w:rsidR="00826393" w:rsidRPr="00826393" w:rsidRDefault="00826393" w:rsidP="00826393">
      <w:pPr>
        <w:pStyle w:val="ListParagraph"/>
        <w:numPr>
          <w:ilvl w:val="0"/>
          <w:numId w:val="18"/>
        </w:numPr>
        <w:autoSpaceDE w:val="0"/>
        <w:autoSpaceDN w:val="0"/>
        <w:adjustRightInd w:val="0"/>
        <w:spacing w:after="0"/>
        <w:jc w:val="both"/>
        <w:rPr>
          <w:rFonts w:asciiTheme="majorHAnsi" w:hAnsiTheme="majorHAnsi" w:cs="Times New Roman"/>
          <w:lang w:val="tr-TR"/>
        </w:rPr>
      </w:pPr>
      <w:r w:rsidRPr="00826393">
        <w:rPr>
          <w:rFonts w:asciiTheme="majorHAnsi" w:hAnsiTheme="majorHAnsi" w:cs="Times New Roman"/>
          <w:lang w:val="tr-TR"/>
        </w:rPr>
        <w:t>software configuration identification</w:t>
      </w:r>
    </w:p>
    <w:p w:rsidR="00826393" w:rsidRPr="00826393" w:rsidRDefault="00826393" w:rsidP="00826393">
      <w:pPr>
        <w:pStyle w:val="ListParagraph"/>
        <w:numPr>
          <w:ilvl w:val="0"/>
          <w:numId w:val="18"/>
        </w:numPr>
        <w:autoSpaceDE w:val="0"/>
        <w:autoSpaceDN w:val="0"/>
        <w:adjustRightInd w:val="0"/>
        <w:spacing w:after="0"/>
        <w:jc w:val="both"/>
        <w:rPr>
          <w:rFonts w:asciiTheme="majorHAnsi" w:hAnsiTheme="majorHAnsi" w:cs="Times New Roman"/>
          <w:lang w:val="tr-TR"/>
        </w:rPr>
      </w:pPr>
      <w:r w:rsidRPr="00826393">
        <w:rPr>
          <w:rFonts w:asciiTheme="majorHAnsi" w:hAnsiTheme="majorHAnsi" w:cs="Times New Roman"/>
          <w:lang w:val="tr-TR"/>
        </w:rPr>
        <w:t>software configuration control</w:t>
      </w:r>
    </w:p>
    <w:p w:rsidR="00826393" w:rsidRPr="00826393" w:rsidRDefault="00826393" w:rsidP="00826393">
      <w:pPr>
        <w:pStyle w:val="ListParagraph"/>
        <w:numPr>
          <w:ilvl w:val="0"/>
          <w:numId w:val="18"/>
        </w:numPr>
        <w:autoSpaceDE w:val="0"/>
        <w:autoSpaceDN w:val="0"/>
        <w:adjustRightInd w:val="0"/>
        <w:spacing w:after="0"/>
        <w:jc w:val="both"/>
        <w:rPr>
          <w:rFonts w:asciiTheme="majorHAnsi" w:hAnsiTheme="majorHAnsi" w:cs="Times New Roman"/>
          <w:lang w:val="tr-TR"/>
        </w:rPr>
      </w:pPr>
      <w:r w:rsidRPr="00826393">
        <w:rPr>
          <w:rFonts w:asciiTheme="majorHAnsi" w:hAnsiTheme="majorHAnsi" w:cs="Times New Roman"/>
          <w:lang w:val="tr-TR"/>
        </w:rPr>
        <w:t>software configuration status accounting</w:t>
      </w:r>
    </w:p>
    <w:p w:rsidR="00826393" w:rsidRPr="00826393" w:rsidRDefault="00826393" w:rsidP="00826393">
      <w:pPr>
        <w:pStyle w:val="ListParagraph"/>
        <w:widowControl w:val="0"/>
        <w:numPr>
          <w:ilvl w:val="0"/>
          <w:numId w:val="18"/>
        </w:numPr>
        <w:autoSpaceDE w:val="0"/>
        <w:autoSpaceDN w:val="0"/>
        <w:adjustRightInd w:val="0"/>
        <w:spacing w:after="0"/>
        <w:jc w:val="both"/>
        <w:rPr>
          <w:rFonts w:asciiTheme="majorHAnsi" w:hAnsiTheme="majorHAnsi" w:cs="NimbusRomNo9L-Regu"/>
        </w:rPr>
      </w:pPr>
      <w:r w:rsidRPr="00826393">
        <w:rPr>
          <w:rFonts w:asciiTheme="majorHAnsi" w:hAnsiTheme="majorHAnsi" w:cs="Times New Roman"/>
          <w:lang w:val="tr-TR"/>
        </w:rPr>
        <w:t>software configuration management assessments and reviews.</w:t>
      </w:r>
    </w:p>
    <w:p w:rsidR="009D3D7F" w:rsidRPr="00BA6767" w:rsidRDefault="009D3D7F" w:rsidP="00FB67AF">
      <w:pPr>
        <w:pStyle w:val="Heading2"/>
        <w:numPr>
          <w:ilvl w:val="1"/>
          <w:numId w:val="8"/>
        </w:numPr>
      </w:pPr>
      <w:bookmarkStart w:id="28" w:name="_Toc276224359"/>
      <w:r w:rsidRPr="00BA6767">
        <w:t>Configuration Identification</w:t>
      </w:r>
      <w:bookmarkEnd w:id="28"/>
    </w:p>
    <w:p w:rsidR="009D3D7F" w:rsidRPr="00BA6767" w:rsidRDefault="009D3D7F" w:rsidP="00FB67AF">
      <w:pPr>
        <w:pStyle w:val="Heading3"/>
        <w:numPr>
          <w:ilvl w:val="2"/>
          <w:numId w:val="8"/>
        </w:numPr>
      </w:pPr>
      <w:bookmarkStart w:id="29" w:name="_Toc276224360"/>
      <w:r w:rsidRPr="00BA6767">
        <w:t>Identifying Configuration Items</w:t>
      </w:r>
      <w:bookmarkEnd w:id="29"/>
    </w:p>
    <w:p w:rsidR="009D3D7F" w:rsidRPr="00924ED6" w:rsidRDefault="009D3D7F" w:rsidP="00762B7E">
      <w:pPr>
        <w:widowControl w:val="0"/>
        <w:autoSpaceDE w:val="0"/>
        <w:autoSpaceDN w:val="0"/>
        <w:adjustRightInd w:val="0"/>
        <w:spacing w:after="0"/>
        <w:ind w:firstLine="360"/>
        <w:jc w:val="both"/>
        <w:rPr>
          <w:rFonts w:asciiTheme="majorHAnsi" w:hAnsiTheme="majorHAnsi" w:cs="NimbusRomNo9L-Regu"/>
        </w:rPr>
      </w:pPr>
      <w:r w:rsidRPr="00924ED6">
        <w:rPr>
          <w:rFonts w:asciiTheme="majorHAnsi" w:hAnsiTheme="majorHAnsi" w:cs="NimbusRomNo9L-Regu"/>
        </w:rPr>
        <w:t xml:space="preserve">All developers are allowed to add new </w:t>
      </w:r>
      <w:r w:rsidR="001C18BE" w:rsidRPr="00924ED6">
        <w:rPr>
          <w:rFonts w:asciiTheme="majorHAnsi" w:hAnsiTheme="majorHAnsi" w:cs="NimbusRomNo9L-Regu"/>
        </w:rPr>
        <w:t>SCIs</w:t>
      </w:r>
      <w:r w:rsidRPr="00924ED6">
        <w:rPr>
          <w:rFonts w:asciiTheme="majorHAnsi" w:hAnsiTheme="majorHAnsi" w:cs="NimbusRomNo9L-Regu"/>
        </w:rPr>
        <w:t xml:space="preserve"> </w:t>
      </w:r>
      <w:r w:rsidR="00D25250" w:rsidRPr="00924ED6">
        <w:rPr>
          <w:rFonts w:asciiTheme="majorHAnsi" w:hAnsiTheme="majorHAnsi" w:cs="NimbusRomNo9L-Regu"/>
        </w:rPr>
        <w:t xml:space="preserve">to the VisualSVN Server </w:t>
      </w:r>
      <w:r w:rsidRPr="00924ED6">
        <w:rPr>
          <w:rFonts w:asciiTheme="majorHAnsi" w:hAnsiTheme="majorHAnsi" w:cs="NimbusRomNo9L-Regu"/>
        </w:rPr>
        <w:t xml:space="preserve">as long as </w:t>
      </w:r>
      <w:r w:rsidR="00D25250" w:rsidRPr="00924ED6">
        <w:rPr>
          <w:rFonts w:asciiTheme="majorHAnsi" w:hAnsiTheme="majorHAnsi" w:cs="NimbusRomNo9L-Regu"/>
        </w:rPr>
        <w:t>they are in the right format described by the coding standards</w:t>
      </w:r>
      <w:r w:rsidRPr="00924ED6">
        <w:rPr>
          <w:rFonts w:asciiTheme="majorHAnsi" w:hAnsiTheme="majorHAnsi" w:cs="NimbusRomNo9L-Regu"/>
        </w:rPr>
        <w:t xml:space="preserve">. The CM is </w:t>
      </w:r>
      <w:r w:rsidR="00FB67AF" w:rsidRPr="00924ED6">
        <w:rPr>
          <w:rFonts w:asciiTheme="majorHAnsi" w:hAnsiTheme="majorHAnsi" w:cs="NimbusRomNo9L-Regu"/>
        </w:rPr>
        <w:t>a</w:t>
      </w:r>
      <w:r w:rsidRPr="00924ED6">
        <w:rPr>
          <w:rFonts w:asciiTheme="majorHAnsi" w:hAnsiTheme="majorHAnsi" w:cs="NimbusRomNo9L-Regu"/>
        </w:rPr>
        <w:t>llowed to overrule decisions about additions of</w:t>
      </w:r>
      <w:r w:rsidR="00D25250" w:rsidRPr="00924ED6">
        <w:rPr>
          <w:rFonts w:asciiTheme="majorHAnsi" w:hAnsiTheme="majorHAnsi" w:cs="NimbusRomNo9L-Regu"/>
        </w:rPr>
        <w:t xml:space="preserve"> new </w:t>
      </w:r>
      <w:r w:rsidR="001C18BE" w:rsidRPr="00924ED6">
        <w:rPr>
          <w:rFonts w:asciiTheme="majorHAnsi" w:hAnsiTheme="majorHAnsi" w:cs="NimbusRomNo9L-Regu"/>
        </w:rPr>
        <w:t>S</w:t>
      </w:r>
      <w:r w:rsidR="00D25250" w:rsidRPr="00924ED6">
        <w:rPr>
          <w:rFonts w:asciiTheme="majorHAnsi" w:hAnsiTheme="majorHAnsi" w:cs="NimbusRomNo9L-Regu"/>
        </w:rPr>
        <w:t xml:space="preserve">CIs to the software configuration. </w:t>
      </w:r>
    </w:p>
    <w:p w:rsidR="00D25250" w:rsidRPr="00BA6767" w:rsidRDefault="009D3D7F" w:rsidP="00FB67AF">
      <w:pPr>
        <w:pStyle w:val="Heading3"/>
        <w:numPr>
          <w:ilvl w:val="2"/>
          <w:numId w:val="8"/>
        </w:numPr>
      </w:pPr>
      <w:bookmarkStart w:id="30" w:name="_Toc276224361"/>
      <w:r w:rsidRPr="00BA6767">
        <w:t>Naming Configuration Items</w:t>
      </w:r>
      <w:bookmarkEnd w:id="30"/>
    </w:p>
    <w:p w:rsidR="00D25250" w:rsidRPr="00762B7E" w:rsidRDefault="009D3D7F" w:rsidP="00762B7E">
      <w:pPr>
        <w:widowControl w:val="0"/>
        <w:autoSpaceDE w:val="0"/>
        <w:autoSpaceDN w:val="0"/>
        <w:adjustRightInd w:val="0"/>
        <w:spacing w:after="0"/>
        <w:ind w:firstLine="360"/>
        <w:jc w:val="both"/>
        <w:rPr>
          <w:rFonts w:asciiTheme="majorHAnsi" w:hAnsiTheme="majorHAnsi" w:cs="NimbusRomNo9L-Regu"/>
        </w:rPr>
      </w:pPr>
      <w:r w:rsidRPr="00762B7E">
        <w:rPr>
          <w:rFonts w:asciiTheme="majorHAnsi" w:hAnsiTheme="majorHAnsi" w:cs="NimbusRomNo9L-Regu"/>
        </w:rPr>
        <w:t>SVN handles the version numbering hence it is forbidden to provide version numbers</w:t>
      </w:r>
      <w:r w:rsidR="008D2C22" w:rsidRPr="00762B7E">
        <w:rPr>
          <w:rFonts w:asciiTheme="majorHAnsi" w:hAnsiTheme="majorHAnsi" w:cs="NimbusRomNo9L-Regu"/>
        </w:rPr>
        <w:t xml:space="preserve"> </w:t>
      </w:r>
      <w:r w:rsidRPr="00762B7E">
        <w:rPr>
          <w:rFonts w:asciiTheme="majorHAnsi" w:hAnsiTheme="majorHAnsi" w:cs="NimbusRomNo9L-Regu"/>
        </w:rPr>
        <w:t xml:space="preserve">manually. </w:t>
      </w:r>
      <w:r w:rsidR="001C18BE" w:rsidRPr="00762B7E">
        <w:rPr>
          <w:rFonts w:asciiTheme="majorHAnsi" w:hAnsiTheme="majorHAnsi" w:cs="NimbusRomNo9L-Regu"/>
        </w:rPr>
        <w:t>S</w:t>
      </w:r>
      <w:r w:rsidRPr="00762B7E">
        <w:rPr>
          <w:rFonts w:asciiTheme="majorHAnsi" w:hAnsiTheme="majorHAnsi" w:cs="NimbusRomNo9L-Regu"/>
        </w:rPr>
        <w:t>CIs are to be given as short as possible meaningful names, without becoming</w:t>
      </w:r>
      <w:r w:rsidR="00D25250" w:rsidRPr="00762B7E">
        <w:rPr>
          <w:rFonts w:asciiTheme="majorHAnsi" w:hAnsiTheme="majorHAnsi" w:cs="NimbusRomNo9L-Regu"/>
        </w:rPr>
        <w:t xml:space="preserve"> </w:t>
      </w:r>
      <w:r w:rsidRPr="00762B7E">
        <w:rPr>
          <w:rFonts w:asciiTheme="majorHAnsi" w:hAnsiTheme="majorHAnsi" w:cs="NimbusRomNo9L-Regu"/>
        </w:rPr>
        <w:t>cryptic.</w:t>
      </w:r>
      <w:r w:rsidR="00D25250" w:rsidRPr="00762B7E">
        <w:rPr>
          <w:rFonts w:asciiTheme="majorHAnsi" w:hAnsiTheme="majorHAnsi" w:cs="NimbusRomNo9L-Regu"/>
        </w:rPr>
        <w:t xml:space="preserve"> Underscores (_</w:t>
      </w:r>
      <w:r w:rsidRPr="00762B7E">
        <w:rPr>
          <w:rFonts w:asciiTheme="majorHAnsi" w:hAnsiTheme="majorHAnsi" w:cs="NimbusRomNo9L-Regu"/>
        </w:rPr>
        <w:t xml:space="preserve">) </w:t>
      </w:r>
      <w:r w:rsidR="00D25250" w:rsidRPr="00762B7E">
        <w:rPr>
          <w:rFonts w:asciiTheme="majorHAnsi" w:hAnsiTheme="majorHAnsi" w:cs="NimbusRomNo9L-Regu"/>
        </w:rPr>
        <w:t>are used instead of spaces.</w:t>
      </w:r>
    </w:p>
    <w:p w:rsidR="00B860F3" w:rsidRPr="00762B7E" w:rsidRDefault="00B860F3" w:rsidP="00762B7E">
      <w:pPr>
        <w:widowControl w:val="0"/>
        <w:autoSpaceDE w:val="0"/>
        <w:autoSpaceDN w:val="0"/>
        <w:adjustRightInd w:val="0"/>
        <w:spacing w:after="0"/>
        <w:ind w:firstLine="360"/>
        <w:jc w:val="both"/>
        <w:rPr>
          <w:rFonts w:asciiTheme="majorHAnsi" w:hAnsiTheme="majorHAnsi" w:cs="NimbusRomNo9L-Regu"/>
        </w:rPr>
      </w:pPr>
      <w:r w:rsidRPr="00762B7E">
        <w:rPr>
          <w:rFonts w:asciiTheme="majorHAnsi" w:hAnsiTheme="majorHAnsi" w:cs="NimbusRomNo9L-Regu"/>
        </w:rPr>
        <w:t>Overview of repository directory structure:</w:t>
      </w:r>
    </w:p>
    <w:p w:rsidR="00B860F3" w:rsidRPr="00762B7E" w:rsidRDefault="00B860F3" w:rsidP="00762B7E">
      <w:pPr>
        <w:widowControl w:val="0"/>
        <w:autoSpaceDE w:val="0"/>
        <w:autoSpaceDN w:val="0"/>
        <w:adjustRightInd w:val="0"/>
        <w:spacing w:after="0"/>
        <w:ind w:firstLine="360"/>
        <w:jc w:val="both"/>
        <w:rPr>
          <w:rFonts w:asciiTheme="majorHAnsi" w:hAnsiTheme="majorHAnsi" w:cs="NimbusRomNo9L-Regu"/>
        </w:rPr>
      </w:pPr>
      <w:r w:rsidRPr="00762B7E">
        <w:rPr>
          <w:rFonts w:asciiTheme="majorHAnsi" w:hAnsiTheme="majorHAnsi" w:cs="NimbusRomNo9L-Regu"/>
          <w:b/>
          <w:bCs/>
        </w:rPr>
        <w:t xml:space="preserve">Code/ </w:t>
      </w:r>
      <w:r w:rsidRPr="00762B7E">
        <w:rPr>
          <w:rFonts w:asciiTheme="majorHAnsi" w:hAnsiTheme="majorHAnsi" w:cs="NimbusRomNo9L-Regu"/>
        </w:rPr>
        <w:t>The Project’s source code</w:t>
      </w:r>
    </w:p>
    <w:p w:rsidR="00B860F3" w:rsidRPr="00762B7E" w:rsidRDefault="00B860F3" w:rsidP="00762B7E">
      <w:pPr>
        <w:widowControl w:val="0"/>
        <w:autoSpaceDE w:val="0"/>
        <w:autoSpaceDN w:val="0"/>
        <w:adjustRightInd w:val="0"/>
        <w:spacing w:after="0"/>
        <w:ind w:firstLine="360"/>
        <w:jc w:val="both"/>
        <w:rPr>
          <w:rFonts w:asciiTheme="majorHAnsi" w:hAnsiTheme="majorHAnsi" w:cs="NimbusRomNo9L-Regu"/>
        </w:rPr>
      </w:pPr>
      <w:r w:rsidRPr="00762B7E">
        <w:rPr>
          <w:rFonts w:asciiTheme="majorHAnsi" w:hAnsiTheme="majorHAnsi" w:cs="NimbusRomNo9L-Regu"/>
          <w:b/>
          <w:bCs/>
        </w:rPr>
        <w:t xml:space="preserve">Design/ </w:t>
      </w:r>
      <w:r w:rsidRPr="00762B7E">
        <w:rPr>
          <w:rFonts w:asciiTheme="majorHAnsi" w:hAnsiTheme="majorHAnsi" w:cs="NimbusRomNo9L-Regu"/>
        </w:rPr>
        <w:t>Directory for documents related to design issues</w:t>
      </w:r>
    </w:p>
    <w:p w:rsidR="00B860F3" w:rsidRPr="00762B7E" w:rsidRDefault="00B860F3" w:rsidP="00762B7E">
      <w:pPr>
        <w:widowControl w:val="0"/>
        <w:autoSpaceDE w:val="0"/>
        <w:autoSpaceDN w:val="0"/>
        <w:adjustRightInd w:val="0"/>
        <w:spacing w:after="0"/>
        <w:ind w:firstLine="360"/>
        <w:jc w:val="both"/>
        <w:rPr>
          <w:rFonts w:asciiTheme="majorHAnsi" w:hAnsiTheme="majorHAnsi" w:cs="NimbusRomNo9L-Regu"/>
        </w:rPr>
      </w:pPr>
      <w:r w:rsidRPr="00762B7E">
        <w:rPr>
          <w:rFonts w:asciiTheme="majorHAnsi" w:hAnsiTheme="majorHAnsi" w:cs="NimbusRomNo9L-Regu"/>
          <w:b/>
          <w:bCs/>
        </w:rPr>
        <w:t xml:space="preserve">Plan/ </w:t>
      </w:r>
      <w:r w:rsidRPr="00762B7E">
        <w:rPr>
          <w:rFonts w:asciiTheme="majorHAnsi" w:hAnsiTheme="majorHAnsi" w:cs="NimbusRomNo9L-Regu"/>
        </w:rPr>
        <w:t>Directory for documents related to planning</w:t>
      </w:r>
    </w:p>
    <w:p w:rsidR="00B860F3" w:rsidRPr="00762B7E" w:rsidRDefault="00B860F3" w:rsidP="00762B7E">
      <w:pPr>
        <w:widowControl w:val="0"/>
        <w:autoSpaceDE w:val="0"/>
        <w:autoSpaceDN w:val="0"/>
        <w:adjustRightInd w:val="0"/>
        <w:spacing w:after="0"/>
        <w:ind w:firstLine="360"/>
        <w:jc w:val="both"/>
        <w:rPr>
          <w:rFonts w:asciiTheme="majorHAnsi" w:hAnsiTheme="majorHAnsi" w:cs="NimbusRomNo9L-Regu"/>
        </w:rPr>
      </w:pPr>
      <w:r w:rsidRPr="00762B7E">
        <w:rPr>
          <w:rFonts w:asciiTheme="majorHAnsi" w:hAnsiTheme="majorHAnsi" w:cs="NimbusRomNo9L-Regu"/>
          <w:b/>
          <w:bCs/>
        </w:rPr>
        <w:t xml:space="preserve">Release/ </w:t>
      </w:r>
      <w:r w:rsidRPr="00762B7E">
        <w:rPr>
          <w:rFonts w:asciiTheme="majorHAnsi" w:hAnsiTheme="majorHAnsi" w:cs="NimbusRomNo9L-Regu"/>
        </w:rPr>
        <w:t>where different releases are stored</w:t>
      </w:r>
    </w:p>
    <w:p w:rsidR="00B860F3" w:rsidRPr="00762B7E" w:rsidRDefault="00B860F3" w:rsidP="00762B7E">
      <w:pPr>
        <w:widowControl w:val="0"/>
        <w:autoSpaceDE w:val="0"/>
        <w:autoSpaceDN w:val="0"/>
        <w:adjustRightInd w:val="0"/>
        <w:spacing w:after="0"/>
        <w:ind w:firstLine="360"/>
        <w:jc w:val="both"/>
        <w:rPr>
          <w:rFonts w:asciiTheme="majorHAnsi" w:hAnsiTheme="majorHAnsi" w:cs="NimbusRomNo9L-Regu"/>
        </w:rPr>
      </w:pPr>
      <w:r w:rsidRPr="00762B7E">
        <w:rPr>
          <w:rFonts w:asciiTheme="majorHAnsi" w:hAnsiTheme="majorHAnsi" w:cs="NimbusRomNo9L-Regu"/>
          <w:b/>
          <w:bCs/>
        </w:rPr>
        <w:t xml:space="preserve">Requirements/ </w:t>
      </w:r>
      <w:r w:rsidRPr="00762B7E">
        <w:rPr>
          <w:rFonts w:asciiTheme="majorHAnsi" w:hAnsiTheme="majorHAnsi" w:cs="NimbusRomNo9L-Regu"/>
        </w:rPr>
        <w:t>RAD document and UML files</w:t>
      </w:r>
    </w:p>
    <w:p w:rsidR="00B860F3" w:rsidRPr="00BA6767" w:rsidRDefault="00B860F3" w:rsidP="00762B7E">
      <w:pPr>
        <w:widowControl w:val="0"/>
        <w:autoSpaceDE w:val="0"/>
        <w:autoSpaceDN w:val="0"/>
        <w:adjustRightInd w:val="0"/>
        <w:spacing w:after="0"/>
        <w:ind w:firstLine="360"/>
        <w:jc w:val="both"/>
        <w:rPr>
          <w:rFonts w:cs="NimbusRomNo9L-Regu"/>
        </w:rPr>
      </w:pPr>
      <w:r w:rsidRPr="00762B7E">
        <w:rPr>
          <w:rFonts w:asciiTheme="majorHAnsi" w:hAnsiTheme="majorHAnsi" w:cs="NimbusRomNo9L-Regu"/>
          <w:b/>
          <w:bCs/>
        </w:rPr>
        <w:t xml:space="preserve">Test/ </w:t>
      </w:r>
      <w:r w:rsidRPr="00762B7E">
        <w:rPr>
          <w:rFonts w:asciiTheme="majorHAnsi" w:hAnsiTheme="majorHAnsi" w:cs="NimbusRomNo9L-Regu"/>
        </w:rPr>
        <w:t>Test codes and related documents</w:t>
      </w:r>
    </w:p>
    <w:p w:rsidR="00D25250" w:rsidRPr="00BA6767" w:rsidRDefault="009D3D7F" w:rsidP="00FB67AF">
      <w:pPr>
        <w:pStyle w:val="Heading3"/>
        <w:numPr>
          <w:ilvl w:val="2"/>
          <w:numId w:val="8"/>
        </w:numPr>
      </w:pPr>
      <w:bookmarkStart w:id="31" w:name="_Toc276224362"/>
      <w:r w:rsidRPr="00BA6767">
        <w:t>Acquiring Configuration Items</w:t>
      </w:r>
      <w:bookmarkEnd w:id="31"/>
    </w:p>
    <w:p w:rsidR="00623123" w:rsidRPr="008628F0" w:rsidRDefault="001C18BE" w:rsidP="008628F0">
      <w:pPr>
        <w:pStyle w:val="ListParagraph"/>
        <w:widowControl w:val="0"/>
        <w:numPr>
          <w:ilvl w:val="0"/>
          <w:numId w:val="22"/>
        </w:numPr>
        <w:autoSpaceDE w:val="0"/>
        <w:autoSpaceDN w:val="0"/>
        <w:adjustRightInd w:val="0"/>
        <w:spacing w:after="0"/>
        <w:jc w:val="both"/>
        <w:rPr>
          <w:rFonts w:asciiTheme="majorHAnsi" w:hAnsiTheme="majorHAnsi" w:cs="NimbusRomNo9L-Regu"/>
        </w:rPr>
      </w:pPr>
      <w:r w:rsidRPr="008628F0">
        <w:rPr>
          <w:rFonts w:asciiTheme="majorHAnsi" w:hAnsiTheme="majorHAnsi" w:cs="NimbusRomNo9L-Regu"/>
        </w:rPr>
        <w:t>S</w:t>
      </w:r>
      <w:r w:rsidR="009D3D7F" w:rsidRPr="008628F0">
        <w:rPr>
          <w:rFonts w:asciiTheme="majorHAnsi" w:hAnsiTheme="majorHAnsi" w:cs="NimbusRomNo9L-Regu"/>
        </w:rPr>
        <w:t>CIs should only be obtained by using standard SVN commit and checkout procedures.</w:t>
      </w:r>
    </w:p>
    <w:p w:rsidR="009D3D7F" w:rsidRPr="008628F0" w:rsidRDefault="001C18BE" w:rsidP="008628F0">
      <w:pPr>
        <w:pStyle w:val="ListParagraph"/>
        <w:widowControl w:val="0"/>
        <w:numPr>
          <w:ilvl w:val="0"/>
          <w:numId w:val="22"/>
        </w:numPr>
        <w:autoSpaceDE w:val="0"/>
        <w:autoSpaceDN w:val="0"/>
        <w:adjustRightInd w:val="0"/>
        <w:spacing w:after="0"/>
        <w:jc w:val="both"/>
        <w:rPr>
          <w:rFonts w:asciiTheme="majorHAnsi" w:hAnsiTheme="majorHAnsi" w:cs="NimbusRomNo9L-Regu"/>
        </w:rPr>
      </w:pPr>
      <w:r w:rsidRPr="008628F0">
        <w:rPr>
          <w:rFonts w:asciiTheme="majorHAnsi" w:hAnsiTheme="majorHAnsi" w:cs="NimbusRomNo9L-Regu"/>
        </w:rPr>
        <w:t>All SCI</w:t>
      </w:r>
      <w:r w:rsidR="00623123" w:rsidRPr="008628F0">
        <w:rPr>
          <w:rFonts w:asciiTheme="majorHAnsi" w:hAnsiTheme="majorHAnsi" w:cs="NimbusRomNo9L-Regu"/>
        </w:rPr>
        <w:t xml:space="preserve">s is stored and can be accessed in the following </w:t>
      </w:r>
      <w:r w:rsidR="00826393" w:rsidRPr="008628F0">
        <w:rPr>
          <w:rFonts w:asciiTheme="majorHAnsi" w:hAnsiTheme="majorHAnsi" w:cs="NimbusRomNo9L-Regu"/>
        </w:rPr>
        <w:t>URL</w:t>
      </w:r>
      <w:r w:rsidR="00623123" w:rsidRPr="008628F0">
        <w:rPr>
          <w:rFonts w:asciiTheme="majorHAnsi" w:hAnsiTheme="majorHAnsi" w:cs="NimbusRomNo9L-Regu"/>
        </w:rPr>
        <w:t xml:space="preserve">: </w:t>
      </w:r>
      <w:hyperlink r:id="rId9" w:history="1">
        <w:r w:rsidR="00FB67AF" w:rsidRPr="008628F0">
          <w:rPr>
            <w:rStyle w:val="Hyperlink"/>
            <w:rFonts w:asciiTheme="majorHAnsi" w:hAnsiTheme="majorHAnsi" w:cs="NimbusRomNo9L-Regu"/>
          </w:rPr>
          <w:t>https://168.144.77.100/svn/cmpe451-g3/</w:t>
        </w:r>
      </w:hyperlink>
    </w:p>
    <w:p w:rsidR="009D3D7F" w:rsidRPr="00BA6767" w:rsidRDefault="009D3D7F" w:rsidP="00FB67AF">
      <w:pPr>
        <w:pStyle w:val="Heading2"/>
        <w:numPr>
          <w:ilvl w:val="1"/>
          <w:numId w:val="8"/>
        </w:numPr>
      </w:pPr>
      <w:bookmarkStart w:id="32" w:name="_Toc276224363"/>
      <w:r w:rsidRPr="00BA6767">
        <w:t>Configuration Control</w:t>
      </w:r>
      <w:bookmarkEnd w:id="32"/>
    </w:p>
    <w:p w:rsidR="00623123" w:rsidRPr="00BA6767" w:rsidRDefault="009D3D7F" w:rsidP="00FB67AF">
      <w:pPr>
        <w:pStyle w:val="Heading3"/>
        <w:numPr>
          <w:ilvl w:val="2"/>
          <w:numId w:val="8"/>
        </w:numPr>
      </w:pPr>
      <w:bookmarkStart w:id="33" w:name="_Toc276224364"/>
      <w:r w:rsidRPr="00BA6767">
        <w:t>Requesting Changes</w:t>
      </w:r>
      <w:bookmarkEnd w:id="33"/>
    </w:p>
    <w:p w:rsidR="009D3D7F" w:rsidRPr="00762B7E" w:rsidRDefault="001C18BE" w:rsidP="00762B7E">
      <w:pPr>
        <w:widowControl w:val="0"/>
        <w:autoSpaceDE w:val="0"/>
        <w:autoSpaceDN w:val="0"/>
        <w:adjustRightInd w:val="0"/>
        <w:spacing w:after="0"/>
        <w:ind w:firstLine="360"/>
        <w:jc w:val="both"/>
        <w:rPr>
          <w:rFonts w:asciiTheme="majorHAnsi" w:hAnsiTheme="majorHAnsi" w:cs="NimbusRomNo9L-Regu"/>
        </w:rPr>
      </w:pPr>
      <w:r w:rsidRPr="00762B7E">
        <w:rPr>
          <w:rFonts w:asciiTheme="majorHAnsi" w:hAnsiTheme="majorHAnsi" w:cs="NimbusRomNo9L-Regu"/>
        </w:rPr>
        <w:t>Developers can only change SCI</w:t>
      </w:r>
      <w:r w:rsidR="009D3D7F" w:rsidRPr="00762B7E">
        <w:rPr>
          <w:rFonts w:asciiTheme="majorHAnsi" w:hAnsiTheme="majorHAnsi" w:cs="NimbusRomNo9L-Regu"/>
        </w:rPr>
        <w:t>s assigned to them. However, any developer may apply</w:t>
      </w:r>
      <w:r w:rsidR="00623123" w:rsidRPr="00762B7E">
        <w:rPr>
          <w:rFonts w:asciiTheme="majorHAnsi" w:hAnsiTheme="majorHAnsi" w:cs="NimbusRomNo9L-Regu"/>
        </w:rPr>
        <w:t xml:space="preserve"> </w:t>
      </w:r>
      <w:r w:rsidR="009D3D7F" w:rsidRPr="00762B7E">
        <w:rPr>
          <w:rFonts w:asciiTheme="majorHAnsi" w:hAnsiTheme="majorHAnsi" w:cs="NimbusRomNo9L-Regu"/>
        </w:rPr>
        <w:t xml:space="preserve">small changes to any </w:t>
      </w:r>
      <w:r w:rsidRPr="00762B7E">
        <w:rPr>
          <w:rFonts w:asciiTheme="majorHAnsi" w:hAnsiTheme="majorHAnsi" w:cs="NimbusRomNo9L-Regu"/>
        </w:rPr>
        <w:t>S</w:t>
      </w:r>
      <w:r w:rsidR="009D3D7F" w:rsidRPr="00762B7E">
        <w:rPr>
          <w:rFonts w:asciiTheme="majorHAnsi" w:hAnsiTheme="majorHAnsi" w:cs="NimbusRomNo9L-Regu"/>
        </w:rPr>
        <w:t xml:space="preserve">CI but has to notify the </w:t>
      </w:r>
      <w:r w:rsidRPr="00762B7E">
        <w:rPr>
          <w:rFonts w:asciiTheme="majorHAnsi" w:hAnsiTheme="majorHAnsi" w:cs="NimbusRomNo9L-Regu"/>
        </w:rPr>
        <w:t>SCIs</w:t>
      </w:r>
      <w:r w:rsidR="009D3D7F" w:rsidRPr="00762B7E">
        <w:rPr>
          <w:rFonts w:asciiTheme="majorHAnsi" w:hAnsiTheme="majorHAnsi" w:cs="NimbusRomNo9L-Regu"/>
        </w:rPr>
        <w:t xml:space="preserve"> owner.</w:t>
      </w:r>
      <w:r w:rsidR="00FB67AF" w:rsidRPr="00762B7E">
        <w:rPr>
          <w:rFonts w:asciiTheme="majorHAnsi" w:hAnsiTheme="majorHAnsi" w:cs="NimbusRomNo9L-Regu"/>
        </w:rPr>
        <w:t xml:space="preserve"> </w:t>
      </w:r>
      <w:r w:rsidR="009D3D7F" w:rsidRPr="00762B7E">
        <w:rPr>
          <w:rFonts w:asciiTheme="majorHAnsi" w:hAnsiTheme="majorHAnsi" w:cs="NimbusRomNo9L-Regu"/>
        </w:rPr>
        <w:t xml:space="preserve">For other changes the developer should notify the </w:t>
      </w:r>
      <w:r w:rsidRPr="00762B7E">
        <w:rPr>
          <w:rFonts w:asciiTheme="majorHAnsi" w:hAnsiTheme="majorHAnsi" w:cs="NimbusRomNo9L-Regu"/>
        </w:rPr>
        <w:t>SCI</w:t>
      </w:r>
      <w:r w:rsidR="009D3D7F" w:rsidRPr="00762B7E">
        <w:rPr>
          <w:rFonts w:asciiTheme="majorHAnsi" w:hAnsiTheme="majorHAnsi" w:cs="NimbusRomNo9L-Regu"/>
        </w:rPr>
        <w:t xml:space="preserve"> owner and request the change. He</w:t>
      </w:r>
      <w:r w:rsidR="00623123" w:rsidRPr="00762B7E">
        <w:rPr>
          <w:rFonts w:asciiTheme="majorHAnsi" w:hAnsiTheme="majorHAnsi" w:cs="NimbusRomNo9L-Regu"/>
        </w:rPr>
        <w:t xml:space="preserve"> </w:t>
      </w:r>
      <w:r w:rsidR="009D3D7F" w:rsidRPr="00762B7E">
        <w:rPr>
          <w:rFonts w:asciiTheme="majorHAnsi" w:hAnsiTheme="majorHAnsi" w:cs="NimbusRomNo9L-Regu"/>
        </w:rPr>
        <w:t>will decide whether he will apply the change or not, he can also grant the developer</w:t>
      </w:r>
      <w:r w:rsidR="00623123" w:rsidRPr="00762B7E">
        <w:rPr>
          <w:rFonts w:asciiTheme="majorHAnsi" w:hAnsiTheme="majorHAnsi" w:cs="NimbusRomNo9L-Regu"/>
        </w:rPr>
        <w:t xml:space="preserve"> </w:t>
      </w:r>
      <w:r w:rsidR="009D3D7F" w:rsidRPr="00762B7E">
        <w:rPr>
          <w:rFonts w:asciiTheme="majorHAnsi" w:hAnsiTheme="majorHAnsi" w:cs="NimbusRomNo9L-Regu"/>
        </w:rPr>
        <w:t>permission to apply the change.</w:t>
      </w:r>
      <w:r w:rsidR="00623123" w:rsidRPr="00762B7E">
        <w:rPr>
          <w:rFonts w:asciiTheme="majorHAnsi" w:hAnsiTheme="majorHAnsi" w:cs="NimbusRomNo9L-Regu"/>
        </w:rPr>
        <w:t xml:space="preserve"> For bi</w:t>
      </w:r>
      <w:r w:rsidR="00FB67AF" w:rsidRPr="00762B7E">
        <w:rPr>
          <w:rFonts w:asciiTheme="majorHAnsi" w:hAnsiTheme="majorHAnsi" w:cs="NimbusRomNo9L-Regu"/>
        </w:rPr>
        <w:t>g changes, all the members of G3</w:t>
      </w:r>
      <w:r w:rsidR="00623123" w:rsidRPr="00762B7E">
        <w:rPr>
          <w:rFonts w:asciiTheme="majorHAnsi" w:hAnsiTheme="majorHAnsi" w:cs="NimbusRomNo9L-Regu"/>
        </w:rPr>
        <w:t xml:space="preserve"> should be notified.</w:t>
      </w:r>
    </w:p>
    <w:p w:rsidR="00AE0672" w:rsidRPr="00BA6767" w:rsidRDefault="009D3D7F" w:rsidP="00FB67AF">
      <w:pPr>
        <w:pStyle w:val="Heading3"/>
        <w:numPr>
          <w:ilvl w:val="2"/>
          <w:numId w:val="8"/>
        </w:numPr>
      </w:pPr>
      <w:bookmarkStart w:id="34" w:name="_Toc276224365"/>
      <w:r w:rsidRPr="00BA6767">
        <w:t>Evaluating Changes</w:t>
      </w:r>
      <w:bookmarkEnd w:id="34"/>
    </w:p>
    <w:p w:rsidR="00AE0672" w:rsidRPr="00762B7E" w:rsidRDefault="00AE0672" w:rsidP="00762B7E">
      <w:pPr>
        <w:widowControl w:val="0"/>
        <w:autoSpaceDE w:val="0"/>
        <w:autoSpaceDN w:val="0"/>
        <w:adjustRightInd w:val="0"/>
        <w:spacing w:after="0"/>
        <w:ind w:firstLine="360"/>
        <w:jc w:val="both"/>
        <w:rPr>
          <w:rFonts w:asciiTheme="majorHAnsi" w:hAnsiTheme="majorHAnsi" w:cs="NimbusRomNo9L-Regu"/>
        </w:rPr>
      </w:pPr>
      <w:r w:rsidRPr="00762B7E">
        <w:rPr>
          <w:rFonts w:asciiTheme="majorHAnsi" w:hAnsiTheme="majorHAnsi" w:cs="NimbusRomNo9L-Regu"/>
        </w:rPr>
        <w:t>For major issues, that seemed unimportant to the CM before, developers can notify the CM for a change. The CM will evaluate this change and he will decide if the issue will be discussed in the next meeting with all members, in order to make the change.</w:t>
      </w:r>
    </w:p>
    <w:p w:rsidR="00AE0672" w:rsidRPr="00BA6767" w:rsidRDefault="009D3D7F" w:rsidP="00FB67AF">
      <w:pPr>
        <w:pStyle w:val="Heading3"/>
        <w:numPr>
          <w:ilvl w:val="2"/>
          <w:numId w:val="8"/>
        </w:numPr>
      </w:pPr>
      <w:bookmarkStart w:id="35" w:name="_Toc276224366"/>
      <w:r w:rsidRPr="00BA6767">
        <w:lastRenderedPageBreak/>
        <w:t>Approving or Disapproving Changes</w:t>
      </w:r>
      <w:bookmarkEnd w:id="35"/>
    </w:p>
    <w:p w:rsidR="00AE0672" w:rsidRPr="00762B7E" w:rsidRDefault="00AE0672" w:rsidP="00762B7E">
      <w:pPr>
        <w:widowControl w:val="0"/>
        <w:autoSpaceDE w:val="0"/>
        <w:autoSpaceDN w:val="0"/>
        <w:adjustRightInd w:val="0"/>
        <w:spacing w:after="0"/>
        <w:ind w:firstLine="360"/>
        <w:jc w:val="both"/>
        <w:rPr>
          <w:rFonts w:asciiTheme="majorHAnsi" w:hAnsiTheme="majorHAnsi" w:cs="NimbusRomNo9L-Regu"/>
        </w:rPr>
      </w:pPr>
      <w:r w:rsidRPr="00762B7E">
        <w:rPr>
          <w:rFonts w:asciiTheme="majorHAnsi" w:hAnsiTheme="majorHAnsi" w:cs="NimbusRomNo9L-Regu"/>
        </w:rPr>
        <w:t>The CM and Implementation Leader have ability to roll back the changes in case they agree on the issue that these changes will cause system instability. They can immediately make that decision or d</w:t>
      </w:r>
      <w:r w:rsidR="00FB67AF" w:rsidRPr="00762B7E">
        <w:rPr>
          <w:rFonts w:asciiTheme="majorHAnsi" w:hAnsiTheme="majorHAnsi" w:cs="NimbusRomNo9L-Regu"/>
        </w:rPr>
        <w:t>iscuss it with the members of G3</w:t>
      </w:r>
      <w:r w:rsidRPr="00762B7E">
        <w:rPr>
          <w:rFonts w:asciiTheme="majorHAnsi" w:hAnsiTheme="majorHAnsi" w:cs="NimbusRomNo9L-Regu"/>
        </w:rPr>
        <w:t xml:space="preserve"> in the next meeting.</w:t>
      </w:r>
    </w:p>
    <w:p w:rsidR="007B182F" w:rsidRPr="00BA6767" w:rsidRDefault="009D3D7F" w:rsidP="00FB67AF">
      <w:pPr>
        <w:pStyle w:val="Heading3"/>
        <w:numPr>
          <w:ilvl w:val="2"/>
          <w:numId w:val="8"/>
        </w:numPr>
      </w:pPr>
      <w:bookmarkStart w:id="36" w:name="_Toc276224367"/>
      <w:r w:rsidRPr="00BA6767">
        <w:t>Implementing Changes</w:t>
      </w:r>
      <w:bookmarkEnd w:id="36"/>
    </w:p>
    <w:p w:rsidR="00BD7731" w:rsidRPr="00762B7E" w:rsidRDefault="007B182F" w:rsidP="00762B7E">
      <w:pPr>
        <w:widowControl w:val="0"/>
        <w:autoSpaceDE w:val="0"/>
        <w:autoSpaceDN w:val="0"/>
        <w:adjustRightInd w:val="0"/>
        <w:spacing w:after="0"/>
        <w:ind w:firstLine="360"/>
        <w:jc w:val="both"/>
        <w:rPr>
          <w:rFonts w:asciiTheme="majorHAnsi" w:hAnsiTheme="majorHAnsi" w:cs="NimbusRomNo9L-Regu"/>
        </w:rPr>
      </w:pPr>
      <w:r w:rsidRPr="00762B7E">
        <w:rPr>
          <w:rFonts w:asciiTheme="majorHAnsi" w:hAnsiTheme="majorHAnsi" w:cs="NimbusRomNo9L-Regu"/>
        </w:rPr>
        <w:t xml:space="preserve">Each </w:t>
      </w:r>
      <w:r w:rsidR="009D3D7F" w:rsidRPr="00762B7E">
        <w:rPr>
          <w:rFonts w:asciiTheme="majorHAnsi" w:hAnsiTheme="majorHAnsi" w:cs="NimbusRomNo9L-Regu"/>
        </w:rPr>
        <w:t>developer can commit his or</w:t>
      </w:r>
      <w:r w:rsidRPr="00762B7E">
        <w:rPr>
          <w:rFonts w:asciiTheme="majorHAnsi" w:hAnsiTheme="majorHAnsi" w:cs="NimbusRomNo9L-Regu"/>
        </w:rPr>
        <w:t xml:space="preserve"> her changes</w:t>
      </w:r>
      <w:r w:rsidR="007252DB" w:rsidRPr="00762B7E">
        <w:rPr>
          <w:rFonts w:asciiTheme="majorHAnsi" w:hAnsiTheme="majorHAnsi" w:cs="NimbusRomNo9L-Regu"/>
        </w:rPr>
        <w:t>, by the help of CM, using the</w:t>
      </w:r>
      <w:r w:rsidR="00FB67AF" w:rsidRPr="00762B7E">
        <w:rPr>
          <w:rFonts w:asciiTheme="majorHAnsi" w:hAnsiTheme="majorHAnsi" w:cs="NimbusRomNo9L-Regu"/>
        </w:rPr>
        <w:t xml:space="preserve"> </w:t>
      </w:r>
      <w:r w:rsidR="007252DB" w:rsidRPr="00762B7E">
        <w:rPr>
          <w:rFonts w:asciiTheme="majorHAnsi" w:hAnsiTheme="majorHAnsi" w:cs="NimbusRomNo9L-Regu"/>
        </w:rPr>
        <w:t>SVN tool.</w:t>
      </w:r>
    </w:p>
    <w:p w:rsidR="007252DB" w:rsidRDefault="009D3D7F" w:rsidP="002E51A9">
      <w:pPr>
        <w:pStyle w:val="Heading2"/>
        <w:numPr>
          <w:ilvl w:val="1"/>
          <w:numId w:val="8"/>
        </w:numPr>
      </w:pPr>
      <w:bookmarkStart w:id="37" w:name="_Toc276224368"/>
      <w:r w:rsidRPr="00BA6767">
        <w:t xml:space="preserve">Configuration </w:t>
      </w:r>
      <w:r w:rsidR="002E51A9">
        <w:t>Status Accounting</w:t>
      </w:r>
      <w:bookmarkEnd w:id="37"/>
    </w:p>
    <w:p w:rsidR="00826393" w:rsidRPr="00762B7E" w:rsidRDefault="00826393" w:rsidP="00762B7E">
      <w:pPr>
        <w:autoSpaceDE w:val="0"/>
        <w:autoSpaceDN w:val="0"/>
        <w:adjustRightInd w:val="0"/>
        <w:spacing w:after="0"/>
        <w:ind w:firstLine="360"/>
        <w:jc w:val="both"/>
        <w:rPr>
          <w:rFonts w:asciiTheme="majorHAnsi" w:hAnsiTheme="majorHAnsi"/>
        </w:rPr>
      </w:pPr>
      <w:r w:rsidRPr="00762B7E">
        <w:rPr>
          <w:rFonts w:asciiTheme="majorHAnsi" w:hAnsiTheme="majorHAnsi" w:cs="Times New Roman"/>
          <w:lang w:val="tr-TR"/>
        </w:rPr>
        <w:t xml:space="preserve">Configuration Status Accounting (CSA) is a means by which enhancements/changes and new versions/revisions of configuration items are identified and tracked. The status of proposed changes will then be progressively tracked through approval and implementation. These records provide traceability between versions of SCIs and associated documentation. </w:t>
      </w:r>
      <w:r w:rsidR="00922687" w:rsidRPr="00762B7E">
        <w:rPr>
          <w:rFonts w:asciiTheme="majorHAnsi" w:hAnsiTheme="majorHAnsi" w:cs="Times New Roman"/>
          <w:lang w:val="tr-TR"/>
        </w:rPr>
        <w:t>T</w:t>
      </w:r>
      <w:r w:rsidRPr="00762B7E">
        <w:rPr>
          <w:rFonts w:asciiTheme="majorHAnsi" w:hAnsiTheme="majorHAnsi" w:cs="Times New Roman"/>
          <w:lang w:val="tr-TR"/>
        </w:rPr>
        <w:t xml:space="preserve">he status of each SCI </w:t>
      </w:r>
      <w:r w:rsidR="00922687" w:rsidRPr="00762B7E">
        <w:rPr>
          <w:rFonts w:asciiTheme="majorHAnsi" w:hAnsiTheme="majorHAnsi" w:cs="Times New Roman"/>
          <w:lang w:val="tr-TR"/>
        </w:rPr>
        <w:t xml:space="preserve">will be reported </w:t>
      </w:r>
      <w:r w:rsidRPr="00762B7E">
        <w:rPr>
          <w:rFonts w:asciiTheme="majorHAnsi" w:hAnsiTheme="majorHAnsi" w:cs="Times New Roman"/>
          <w:lang w:val="tr-TR"/>
        </w:rPr>
        <w:t xml:space="preserve">to the SCM, </w:t>
      </w:r>
      <w:r w:rsidR="00922687" w:rsidRPr="00762B7E">
        <w:rPr>
          <w:rFonts w:asciiTheme="majorHAnsi" w:hAnsiTheme="majorHAnsi" w:cs="Times New Roman"/>
          <w:lang w:val="tr-TR"/>
        </w:rPr>
        <w:t>CTVIAT</w:t>
      </w:r>
      <w:r w:rsidRPr="00762B7E">
        <w:rPr>
          <w:rFonts w:asciiTheme="majorHAnsi" w:hAnsiTheme="majorHAnsi" w:cs="Times New Roman"/>
          <w:lang w:val="tr-TR"/>
        </w:rPr>
        <w:t xml:space="preserve"> development team, and </w:t>
      </w:r>
      <w:r w:rsidR="00922687" w:rsidRPr="00762B7E">
        <w:rPr>
          <w:rFonts w:asciiTheme="majorHAnsi" w:hAnsiTheme="majorHAnsi" w:cs="Times New Roman"/>
          <w:lang w:val="tr-TR"/>
        </w:rPr>
        <w:t xml:space="preserve">CTVIAT </w:t>
      </w:r>
      <w:r w:rsidRPr="00762B7E">
        <w:rPr>
          <w:rFonts w:asciiTheme="majorHAnsi" w:hAnsiTheme="majorHAnsi" w:cs="Times New Roman"/>
          <w:lang w:val="tr-TR"/>
        </w:rPr>
        <w:t>users periodically or upon request.</w:t>
      </w:r>
    </w:p>
    <w:p w:rsidR="002E51A9" w:rsidRPr="00BA6767" w:rsidRDefault="002E51A9" w:rsidP="00922687">
      <w:pPr>
        <w:pStyle w:val="Heading2"/>
        <w:numPr>
          <w:ilvl w:val="1"/>
          <w:numId w:val="8"/>
        </w:numPr>
      </w:pPr>
      <w:bookmarkStart w:id="38" w:name="_Toc276224369"/>
      <w:r w:rsidRPr="00BA6767">
        <w:t xml:space="preserve">Configuration </w:t>
      </w:r>
      <w:r w:rsidR="00922687">
        <w:rPr>
          <w:rFonts w:cs="Times New Roman"/>
          <w:lang w:val="tr-TR"/>
        </w:rPr>
        <w:t>Audits</w:t>
      </w:r>
      <w:r w:rsidR="00826393" w:rsidRPr="00826393">
        <w:rPr>
          <w:rFonts w:cs="Times New Roman"/>
          <w:lang w:val="tr-TR"/>
        </w:rPr>
        <w:t xml:space="preserve"> </w:t>
      </w:r>
      <w:r w:rsidRPr="00BA6767">
        <w:t>and Reviews</w:t>
      </w:r>
      <w:bookmarkEnd w:id="38"/>
    </w:p>
    <w:p w:rsidR="002E51A9" w:rsidRPr="00762B7E" w:rsidRDefault="00922687" w:rsidP="00922687">
      <w:pPr>
        <w:autoSpaceDE w:val="0"/>
        <w:autoSpaceDN w:val="0"/>
        <w:adjustRightInd w:val="0"/>
        <w:spacing w:after="0"/>
        <w:ind w:firstLine="360"/>
        <w:jc w:val="both"/>
        <w:rPr>
          <w:rFonts w:asciiTheme="majorHAnsi" w:hAnsiTheme="majorHAnsi" w:cs="NimbusRomNo9L-Regu"/>
        </w:rPr>
      </w:pPr>
      <w:r w:rsidRPr="00762B7E">
        <w:rPr>
          <w:rFonts w:asciiTheme="majorHAnsi" w:hAnsiTheme="majorHAnsi" w:cs="Times New Roman"/>
          <w:lang w:val="tr-TR"/>
        </w:rPr>
        <w:t>Software configuration audits and formal technical reviews are held to ensure that change has been properly implemented. Periodic reviews of the SCM teams actions determine if they are conducting their activities properly and thoroughly. This is done to make sure any changes that are made retain the original quality of the design, and do not introduce new defects or design flaws. The SCM leader will be contacted if any infractions are found. It will be his duty to take corrective action to correct the problem.</w:t>
      </w:r>
    </w:p>
    <w:p w:rsidR="002E51A9" w:rsidRDefault="002E51A9" w:rsidP="002E51A9">
      <w:pPr>
        <w:pStyle w:val="Heading1"/>
        <w:numPr>
          <w:ilvl w:val="0"/>
          <w:numId w:val="8"/>
        </w:numPr>
      </w:pPr>
      <w:bookmarkStart w:id="39" w:name="_Toc276224370"/>
      <w:r w:rsidRPr="00BA6767">
        <w:t xml:space="preserve">SCM </w:t>
      </w:r>
      <w:r>
        <w:t>Schedules</w:t>
      </w:r>
      <w:bookmarkEnd w:id="39"/>
    </w:p>
    <w:p w:rsidR="00922687" w:rsidRPr="00922687" w:rsidRDefault="00922687" w:rsidP="00922687">
      <w:pPr>
        <w:ind w:firstLine="360"/>
        <w:jc w:val="both"/>
        <w:rPr>
          <w:rFonts w:asciiTheme="majorHAnsi" w:hAnsiTheme="majorHAnsi"/>
        </w:rPr>
      </w:pPr>
      <w:r w:rsidRPr="00922687">
        <w:rPr>
          <w:rFonts w:asciiTheme="majorHAnsi" w:hAnsiTheme="majorHAnsi" w:cs="Times New Roman"/>
          <w:lang w:val="tr-TR"/>
        </w:rPr>
        <w:t>Software configuration management activities will span the entire life of the software.</w:t>
      </w:r>
    </w:p>
    <w:p w:rsidR="00BD7731" w:rsidRDefault="007252DB" w:rsidP="00FB67AF">
      <w:pPr>
        <w:pStyle w:val="Heading1"/>
        <w:numPr>
          <w:ilvl w:val="0"/>
          <w:numId w:val="8"/>
        </w:numPr>
      </w:pPr>
      <w:bookmarkStart w:id="40" w:name="_Toc276224371"/>
      <w:r w:rsidRPr="00BA6767">
        <w:t>SCM Resources</w:t>
      </w:r>
      <w:bookmarkEnd w:id="40"/>
    </w:p>
    <w:p w:rsidR="004B0722" w:rsidRDefault="004B0722" w:rsidP="004B0722">
      <w:pPr>
        <w:pStyle w:val="Heading2"/>
        <w:numPr>
          <w:ilvl w:val="1"/>
          <w:numId w:val="8"/>
        </w:numPr>
      </w:pPr>
      <w:bookmarkStart w:id="41" w:name="_Toc276224372"/>
      <w:r>
        <w:t>Personnel</w:t>
      </w:r>
      <w:bookmarkEnd w:id="41"/>
    </w:p>
    <w:p w:rsidR="004B0722" w:rsidRPr="004B0722" w:rsidRDefault="004B0722" w:rsidP="004B0722">
      <w:pPr>
        <w:autoSpaceDE w:val="0"/>
        <w:autoSpaceDN w:val="0"/>
        <w:adjustRightInd w:val="0"/>
        <w:spacing w:after="0"/>
        <w:ind w:firstLine="360"/>
        <w:jc w:val="both"/>
        <w:rPr>
          <w:rFonts w:asciiTheme="majorHAnsi" w:hAnsiTheme="majorHAnsi" w:cs="Times New Roman"/>
          <w:lang w:val="tr-TR"/>
        </w:rPr>
      </w:pPr>
      <w:r w:rsidRPr="004B0722">
        <w:rPr>
          <w:rFonts w:asciiTheme="majorHAnsi" w:hAnsiTheme="majorHAnsi" w:cs="Times New Roman"/>
          <w:lang w:val="tr-TR"/>
        </w:rPr>
        <w:t>The SCM is responsible for implementing this plan. He will establish and maintain the development suppor</w:t>
      </w:r>
      <w:r>
        <w:rPr>
          <w:rFonts w:asciiTheme="majorHAnsi" w:hAnsiTheme="majorHAnsi" w:cs="Times New Roman"/>
          <w:lang w:val="tr-TR"/>
        </w:rPr>
        <w:t>t directories, and assist other members</w:t>
      </w:r>
      <w:r w:rsidRPr="004B0722">
        <w:rPr>
          <w:rFonts w:asciiTheme="majorHAnsi" w:hAnsiTheme="majorHAnsi" w:cs="Times New Roman"/>
          <w:lang w:val="tr-TR"/>
        </w:rPr>
        <w:t xml:space="preserve"> in processing SCM documentation, generating status accounting reports, and preparing and distributing the project deliverables. The SCM is also responsible for ensuring that all testing activities are evaluated, documented, and reported according to the requirement of the SCMP. In addition, the SCM will participate in and provide documentation for system development assessments and reviews, if requested.</w:t>
      </w:r>
    </w:p>
    <w:p w:rsidR="004B0722" w:rsidRPr="004B0722" w:rsidRDefault="004B0722" w:rsidP="004B0722">
      <w:pPr>
        <w:autoSpaceDE w:val="0"/>
        <w:autoSpaceDN w:val="0"/>
        <w:adjustRightInd w:val="0"/>
        <w:spacing w:after="0"/>
        <w:ind w:firstLine="360"/>
        <w:jc w:val="both"/>
        <w:rPr>
          <w:rFonts w:asciiTheme="majorHAnsi" w:hAnsiTheme="majorHAnsi"/>
        </w:rPr>
      </w:pPr>
      <w:r w:rsidRPr="004B0722">
        <w:rPr>
          <w:rFonts w:asciiTheme="majorHAnsi" w:hAnsiTheme="majorHAnsi" w:cs="Times New Roman"/>
          <w:lang w:val="tr-TR"/>
        </w:rPr>
        <w:t>The development team members are responsible for the generation of software, electronic documentation, and other SCIs applicable to the project under the direction of the SCM.</w:t>
      </w:r>
    </w:p>
    <w:p w:rsidR="007252DB" w:rsidRPr="004B0722" w:rsidRDefault="004B0722" w:rsidP="004B0722">
      <w:pPr>
        <w:pStyle w:val="Heading2"/>
        <w:numPr>
          <w:ilvl w:val="1"/>
          <w:numId w:val="8"/>
        </w:numPr>
      </w:pPr>
      <w:bookmarkStart w:id="42" w:name="_Toc276224373"/>
      <w:r>
        <w:lastRenderedPageBreak/>
        <w:t>Software and Hardware</w:t>
      </w:r>
      <w:bookmarkEnd w:id="42"/>
    </w:p>
    <w:p w:rsidR="007252DB" w:rsidRPr="00762B7E" w:rsidRDefault="00B860F3" w:rsidP="00762B7E">
      <w:pPr>
        <w:pStyle w:val="ListParagraph"/>
        <w:widowControl w:val="0"/>
        <w:numPr>
          <w:ilvl w:val="0"/>
          <w:numId w:val="20"/>
        </w:numPr>
        <w:autoSpaceDE w:val="0"/>
        <w:autoSpaceDN w:val="0"/>
        <w:adjustRightInd w:val="0"/>
        <w:spacing w:after="0"/>
        <w:jc w:val="both"/>
        <w:rPr>
          <w:rFonts w:asciiTheme="majorHAnsi" w:hAnsiTheme="majorHAnsi" w:cs="NimbusRomNo9L-Regu"/>
        </w:rPr>
      </w:pPr>
      <w:r w:rsidRPr="00762B7E">
        <w:rPr>
          <w:rFonts w:asciiTheme="majorHAnsi" w:hAnsiTheme="majorHAnsi" w:cs="NimbusRomNo9L-Regu"/>
        </w:rPr>
        <w:t>Visual Studio Ultimate</w:t>
      </w:r>
    </w:p>
    <w:p w:rsidR="007252DB" w:rsidRPr="00762B7E" w:rsidRDefault="00E2420C" w:rsidP="00762B7E">
      <w:pPr>
        <w:pStyle w:val="ListParagraph"/>
        <w:widowControl w:val="0"/>
        <w:numPr>
          <w:ilvl w:val="0"/>
          <w:numId w:val="20"/>
        </w:numPr>
        <w:autoSpaceDE w:val="0"/>
        <w:autoSpaceDN w:val="0"/>
        <w:adjustRightInd w:val="0"/>
        <w:spacing w:after="0"/>
        <w:jc w:val="both"/>
        <w:rPr>
          <w:rFonts w:asciiTheme="majorHAnsi" w:hAnsiTheme="majorHAnsi" w:cs="NimbusRomNo9L-Regu"/>
        </w:rPr>
      </w:pPr>
      <w:r w:rsidRPr="00762B7E">
        <w:rPr>
          <w:rFonts w:asciiTheme="majorHAnsi" w:hAnsiTheme="majorHAnsi" w:cs="NimbusRomNo9L-Regu"/>
        </w:rPr>
        <w:t>M</w:t>
      </w:r>
      <w:r w:rsidR="00B860F3" w:rsidRPr="00762B7E">
        <w:rPr>
          <w:rFonts w:asciiTheme="majorHAnsi" w:hAnsiTheme="majorHAnsi" w:cs="NimbusRomNo9L-Regu"/>
        </w:rPr>
        <w:t>icrosoft SQL Server</w:t>
      </w:r>
    </w:p>
    <w:p w:rsidR="00B860F3" w:rsidRDefault="00B860F3" w:rsidP="00762B7E">
      <w:pPr>
        <w:pStyle w:val="ListParagraph"/>
        <w:widowControl w:val="0"/>
        <w:numPr>
          <w:ilvl w:val="0"/>
          <w:numId w:val="20"/>
        </w:numPr>
        <w:autoSpaceDE w:val="0"/>
        <w:autoSpaceDN w:val="0"/>
        <w:adjustRightInd w:val="0"/>
        <w:spacing w:after="0"/>
        <w:jc w:val="both"/>
        <w:rPr>
          <w:ins w:id="43" w:author="gul" w:date="2010-11-25T23:38:00Z"/>
          <w:rFonts w:asciiTheme="majorHAnsi" w:hAnsiTheme="majorHAnsi" w:cs="NimbusRomNo9L-Regu"/>
        </w:rPr>
      </w:pPr>
      <w:commentRangeStart w:id="44"/>
      <w:r w:rsidRPr="00762B7E">
        <w:rPr>
          <w:rFonts w:asciiTheme="majorHAnsi" w:hAnsiTheme="majorHAnsi" w:cs="NimbusRomNo9L-Regu"/>
        </w:rPr>
        <w:t>Testing tools</w:t>
      </w:r>
      <w:commentRangeEnd w:id="44"/>
      <w:r w:rsidR="005F0009">
        <w:rPr>
          <w:rStyle w:val="CommentReference"/>
        </w:rPr>
        <w:commentReference w:id="44"/>
      </w:r>
    </w:p>
    <w:p w:rsidR="005F0009" w:rsidRDefault="005F0009" w:rsidP="00762B7E">
      <w:pPr>
        <w:pStyle w:val="ListParagraph"/>
        <w:widowControl w:val="0"/>
        <w:numPr>
          <w:ilvl w:val="0"/>
          <w:numId w:val="20"/>
        </w:numPr>
        <w:autoSpaceDE w:val="0"/>
        <w:autoSpaceDN w:val="0"/>
        <w:adjustRightInd w:val="0"/>
        <w:spacing w:after="0"/>
        <w:jc w:val="both"/>
        <w:rPr>
          <w:ins w:id="45" w:author="gul" w:date="2010-11-25T23:38:00Z"/>
          <w:rFonts w:asciiTheme="majorHAnsi" w:hAnsiTheme="majorHAnsi" w:cs="NimbusRomNo9L-Regu"/>
        </w:rPr>
      </w:pPr>
      <w:ins w:id="46" w:author="gul" w:date="2010-11-25T23:38:00Z">
        <w:r>
          <w:rPr>
            <w:rFonts w:asciiTheme="majorHAnsi" w:hAnsiTheme="majorHAnsi" w:cs="NimbusRomNo9L-Regu"/>
          </w:rPr>
          <w:t>SVN</w:t>
        </w:r>
      </w:ins>
    </w:p>
    <w:p w:rsidR="005F0009" w:rsidRPr="00762B7E" w:rsidRDefault="005F0009" w:rsidP="00762B7E">
      <w:pPr>
        <w:pStyle w:val="ListParagraph"/>
        <w:widowControl w:val="0"/>
        <w:numPr>
          <w:ilvl w:val="0"/>
          <w:numId w:val="20"/>
        </w:numPr>
        <w:autoSpaceDE w:val="0"/>
        <w:autoSpaceDN w:val="0"/>
        <w:adjustRightInd w:val="0"/>
        <w:spacing w:after="0"/>
        <w:jc w:val="both"/>
        <w:rPr>
          <w:rFonts w:asciiTheme="majorHAnsi" w:hAnsiTheme="majorHAnsi" w:cs="NimbusRomNo9L-Regu"/>
        </w:rPr>
      </w:pPr>
      <w:ins w:id="47" w:author="gul" w:date="2010-11-25T23:39:00Z">
        <w:r>
          <w:rPr>
            <w:rFonts w:asciiTheme="majorHAnsi" w:hAnsiTheme="majorHAnsi" w:cs="NimbusRomNo9L-Regu"/>
          </w:rPr>
          <w:t>Issue manager?? (maybe)</w:t>
        </w:r>
      </w:ins>
    </w:p>
    <w:p w:rsidR="00762B7E" w:rsidRPr="00762B7E" w:rsidRDefault="00762B7E" w:rsidP="00762B7E">
      <w:pPr>
        <w:widowControl w:val="0"/>
        <w:autoSpaceDE w:val="0"/>
        <w:autoSpaceDN w:val="0"/>
        <w:adjustRightInd w:val="0"/>
        <w:spacing w:after="0"/>
        <w:ind w:left="360"/>
        <w:jc w:val="both"/>
        <w:rPr>
          <w:rFonts w:asciiTheme="majorHAnsi" w:hAnsiTheme="majorHAnsi" w:cs="NimbusRomNo9L-Regu"/>
        </w:rPr>
      </w:pPr>
    </w:p>
    <w:p w:rsidR="00E2420C" w:rsidRPr="00BA6767" w:rsidRDefault="007252DB" w:rsidP="00B860F3">
      <w:pPr>
        <w:pStyle w:val="Heading1"/>
        <w:numPr>
          <w:ilvl w:val="0"/>
          <w:numId w:val="8"/>
        </w:numPr>
      </w:pPr>
      <w:bookmarkStart w:id="48" w:name="_Toc276224374"/>
      <w:r w:rsidRPr="00BA6767">
        <w:t>SCM Plan Maintenance</w:t>
      </w:r>
      <w:bookmarkEnd w:id="48"/>
    </w:p>
    <w:p w:rsidR="004B0722" w:rsidRPr="00762B7E" w:rsidRDefault="004B0722" w:rsidP="00762B7E">
      <w:pPr>
        <w:autoSpaceDE w:val="0"/>
        <w:autoSpaceDN w:val="0"/>
        <w:adjustRightInd w:val="0"/>
        <w:spacing w:after="0"/>
        <w:ind w:firstLine="360"/>
        <w:jc w:val="both"/>
        <w:rPr>
          <w:rFonts w:asciiTheme="majorHAnsi" w:hAnsiTheme="majorHAnsi" w:cs="Times New Roman"/>
          <w:lang w:val="tr-TR"/>
        </w:rPr>
      </w:pPr>
      <w:r w:rsidRPr="00762B7E">
        <w:rPr>
          <w:rFonts w:asciiTheme="majorHAnsi" w:hAnsiTheme="majorHAnsi" w:cs="Times New Roman"/>
          <w:lang w:val="tr-TR"/>
        </w:rPr>
        <w:t>SCMP maintenance is necessary to document configuration management activities throughout the</w:t>
      </w:r>
      <w:r w:rsidR="00A1332D" w:rsidRPr="00762B7E">
        <w:rPr>
          <w:rFonts w:asciiTheme="majorHAnsi" w:hAnsiTheme="majorHAnsi" w:cs="Times New Roman"/>
          <w:lang w:val="tr-TR"/>
        </w:rPr>
        <w:t xml:space="preserve"> </w:t>
      </w:r>
      <w:r w:rsidRPr="00762B7E">
        <w:rPr>
          <w:rFonts w:asciiTheme="majorHAnsi" w:hAnsiTheme="majorHAnsi" w:cs="Times New Roman"/>
          <w:lang w:val="tr-TR"/>
        </w:rPr>
        <w:t>software’s life cycle. If any procedures defined in this document are changed, those changes will be</w:t>
      </w:r>
      <w:r w:rsidR="00A1332D" w:rsidRPr="00762B7E">
        <w:rPr>
          <w:rFonts w:asciiTheme="majorHAnsi" w:hAnsiTheme="majorHAnsi" w:cs="Times New Roman"/>
          <w:lang w:val="tr-TR"/>
        </w:rPr>
        <w:t xml:space="preserve"> </w:t>
      </w:r>
      <w:r w:rsidRPr="00762B7E">
        <w:rPr>
          <w:rFonts w:asciiTheme="majorHAnsi" w:hAnsiTheme="majorHAnsi" w:cs="Times New Roman"/>
          <w:lang w:val="tr-TR"/>
        </w:rPr>
        <w:t>reflected in the SCMP, as needed.</w:t>
      </w:r>
    </w:p>
    <w:p w:rsidR="00A1332D" w:rsidRPr="00762B7E" w:rsidRDefault="004B0722" w:rsidP="00762B7E">
      <w:pPr>
        <w:autoSpaceDE w:val="0"/>
        <w:autoSpaceDN w:val="0"/>
        <w:adjustRightInd w:val="0"/>
        <w:spacing w:after="0"/>
        <w:ind w:firstLine="360"/>
        <w:jc w:val="both"/>
        <w:rPr>
          <w:rFonts w:asciiTheme="majorHAnsi" w:hAnsiTheme="majorHAnsi" w:cs="Times New Roman"/>
          <w:lang w:val="tr-TR"/>
        </w:rPr>
      </w:pPr>
      <w:r w:rsidRPr="00762B7E">
        <w:rPr>
          <w:rFonts w:asciiTheme="majorHAnsi" w:hAnsiTheme="majorHAnsi" w:cs="Times New Roman"/>
          <w:lang w:val="tr-TR"/>
        </w:rPr>
        <w:t>It is the SCM’s responsibility to ensure the compliance and cooperation of development team members in</w:t>
      </w:r>
      <w:r w:rsidR="00A1332D" w:rsidRPr="00762B7E">
        <w:rPr>
          <w:rFonts w:asciiTheme="majorHAnsi" w:hAnsiTheme="majorHAnsi" w:cs="Times New Roman"/>
          <w:lang w:val="tr-TR"/>
        </w:rPr>
        <w:t xml:space="preserve"> </w:t>
      </w:r>
      <w:r w:rsidRPr="00762B7E">
        <w:rPr>
          <w:rFonts w:asciiTheme="majorHAnsi" w:hAnsiTheme="majorHAnsi" w:cs="Times New Roman"/>
          <w:lang w:val="tr-TR"/>
        </w:rPr>
        <w:t>abiding by this plan. The Software Configuration Manager’s responsibility is to monitor compliance, and</w:t>
      </w:r>
      <w:r w:rsidR="00A1332D" w:rsidRPr="00762B7E">
        <w:rPr>
          <w:rFonts w:asciiTheme="majorHAnsi" w:hAnsiTheme="majorHAnsi" w:cs="Times New Roman"/>
          <w:lang w:val="tr-TR"/>
        </w:rPr>
        <w:t xml:space="preserve"> </w:t>
      </w:r>
      <w:r w:rsidRPr="00762B7E">
        <w:rPr>
          <w:rFonts w:asciiTheme="majorHAnsi" w:hAnsiTheme="majorHAnsi" w:cs="Times New Roman"/>
          <w:lang w:val="tr-TR"/>
        </w:rPr>
        <w:t>ensure that changes and updates are reflected in the SCMP, as required.</w:t>
      </w:r>
    </w:p>
    <w:sectPr w:rsidR="00A1332D" w:rsidRPr="00762B7E" w:rsidSect="003F299E">
      <w:pgSz w:w="11900" w:h="16840"/>
      <w:pgMar w:top="1440" w:right="1800" w:bottom="1440" w:left="1800" w:header="708" w:footer="708" w:gutter="0"/>
      <w:cols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gul" w:date="2010-11-25T23:39:00Z" w:initials="g">
    <w:p w:rsidR="005F0009" w:rsidRDefault="005F0009">
      <w:pPr>
        <w:pStyle w:val="CommentText"/>
      </w:pPr>
      <w:r>
        <w:rPr>
          <w:rStyle w:val="CommentReference"/>
        </w:rPr>
        <w:annotationRef/>
      </w:r>
      <w:r>
        <w:t>Use ACM reference format</w:t>
      </w:r>
    </w:p>
  </w:comment>
  <w:comment w:id="44" w:author="gul" w:date="2010-11-25T23:39:00Z" w:initials="g">
    <w:p w:rsidR="005F0009" w:rsidRDefault="005F0009">
      <w:pPr>
        <w:pStyle w:val="CommentText"/>
      </w:pPr>
      <w:r>
        <w:rPr>
          <w:rStyle w:val="CommentReference"/>
        </w:rPr>
        <w:annotationRef/>
      </w:r>
      <w:r>
        <w:t>Give specific testing tool names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3AD" w:rsidRDefault="001E63AD" w:rsidP="00AF0E38">
      <w:pPr>
        <w:spacing w:after="0"/>
      </w:pPr>
      <w:r>
        <w:separator/>
      </w:r>
    </w:p>
  </w:endnote>
  <w:endnote w:type="continuationSeparator" w:id="1">
    <w:p w:rsidR="001E63AD" w:rsidRDefault="001E63AD" w:rsidP="00AF0E3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NimbusRomNo9L-Regu">
    <w:altName w:val="Arial"/>
    <w:panose1 w:val="00000000000000000000"/>
    <w:charset w:val="4D"/>
    <w:family w:val="auto"/>
    <w:notTrueType/>
    <w:pitch w:val="default"/>
    <w:sig w:usb0="00000003" w:usb1="00000000" w:usb2="00000000" w:usb3="00000000" w:csb0="00000001" w:csb1="00000000"/>
  </w:font>
  <w:font w:name="SymbolMT">
    <w:panose1 w:val="00000000000000000000"/>
    <w:charset w:val="A2"/>
    <w:family w:val="auto"/>
    <w:notTrueType/>
    <w:pitch w:val="default"/>
    <w:sig w:usb0="00000005" w:usb1="00000000" w:usb2="00000000" w:usb3="00000000" w:csb0="0000001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LKNGP+TimesNewRomanPSMT">
    <w:altName w:val="Times New Roman PSMT"/>
    <w:panose1 w:val="00000000000000000000"/>
    <w:charset w:val="00"/>
    <w:family w:val="roman"/>
    <w:notTrueType/>
    <w:pitch w:val="default"/>
    <w:sig w:usb0="00000003" w:usb1="00000000" w:usb2="00000000" w:usb3="00000000" w:csb0="00000001" w:csb1="00000000"/>
  </w:font>
  <w:font w:name="TimesNewRomanPSMT">
    <w:panose1 w:val="00000000000000000000"/>
    <w:charset w:val="A2"/>
    <w:family w:val="auto"/>
    <w:notTrueType/>
    <w:pitch w:val="default"/>
    <w:sig w:usb0="00000005" w:usb1="00000000" w:usb2="00000000" w:usb3="00000000" w:csb0="0000001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3AD" w:rsidRDefault="001E63AD" w:rsidP="00AF0E38">
      <w:pPr>
        <w:spacing w:after="0"/>
      </w:pPr>
      <w:r>
        <w:separator/>
      </w:r>
    </w:p>
  </w:footnote>
  <w:footnote w:type="continuationSeparator" w:id="1">
    <w:p w:rsidR="001E63AD" w:rsidRDefault="001E63AD" w:rsidP="00AF0E38">
      <w:pPr>
        <w:spacing w:after="0"/>
      </w:pPr>
      <w:r>
        <w:continuationSeparator/>
      </w:r>
    </w:p>
  </w:footnote>
  <w:footnote w:id="2">
    <w:p w:rsidR="00AF0E38" w:rsidRPr="00AF0E38" w:rsidDel="005F0009" w:rsidRDefault="00AF0E38" w:rsidP="00B860F3">
      <w:pPr>
        <w:widowControl w:val="0"/>
        <w:autoSpaceDE w:val="0"/>
        <w:autoSpaceDN w:val="0"/>
        <w:adjustRightInd w:val="0"/>
        <w:spacing w:after="0"/>
        <w:ind w:firstLine="720"/>
        <w:rPr>
          <w:del w:id="4" w:author="gul" w:date="2010-11-25T23:33:00Z"/>
          <w:sz w:val="20"/>
          <w:szCs w:val="20"/>
        </w:rPr>
      </w:pPr>
      <w:del w:id="5" w:author="gul" w:date="2010-11-25T23:33:00Z">
        <w:r w:rsidDel="005F0009">
          <w:rPr>
            <w:rStyle w:val="FootnoteReference"/>
          </w:rPr>
          <w:footnoteRef/>
        </w:r>
        <w:r w:rsidDel="005F0009">
          <w:delText xml:space="preserve"> </w:delText>
        </w:r>
        <w:r w:rsidRPr="00296A41" w:rsidDel="005F0009">
          <w:rPr>
            <w:rFonts w:cs="NimbusRomNo9L-Regu"/>
            <w:sz w:val="20"/>
            <w:szCs w:val="20"/>
          </w:rPr>
          <w:delText>IEEE STD 828-1998</w:delText>
        </w:r>
      </w:del>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22E14"/>
    <w:multiLevelType w:val="hybridMultilevel"/>
    <w:tmpl w:val="ECD0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71E29"/>
    <w:multiLevelType w:val="hybridMultilevel"/>
    <w:tmpl w:val="0404750C"/>
    <w:lvl w:ilvl="0" w:tplc="D8BE84EE">
      <w:numFmt w:val="bullet"/>
      <w:lvlText w:val="•"/>
      <w:lvlJc w:val="left"/>
      <w:pPr>
        <w:ind w:left="720" w:hanging="360"/>
      </w:pPr>
      <w:rPr>
        <w:rFonts w:ascii="Calibri" w:eastAsiaTheme="minorHAnsi" w:hAnsi="Calibri" w:cs="NimbusRomNo9L-Regu"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4A242A8"/>
    <w:multiLevelType w:val="hybridMultilevel"/>
    <w:tmpl w:val="D74286F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nsid w:val="17A835D7"/>
    <w:multiLevelType w:val="hybridMultilevel"/>
    <w:tmpl w:val="554E0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451D4"/>
    <w:multiLevelType w:val="hybridMultilevel"/>
    <w:tmpl w:val="8A6CD9F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nsid w:val="26CD413D"/>
    <w:multiLevelType w:val="hybridMultilevel"/>
    <w:tmpl w:val="20965D2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nsid w:val="2D2C2F9F"/>
    <w:multiLevelType w:val="hybridMultilevel"/>
    <w:tmpl w:val="57FA9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8E51F7"/>
    <w:multiLevelType w:val="hybridMultilevel"/>
    <w:tmpl w:val="5FCA46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5EE31EE"/>
    <w:multiLevelType w:val="hybridMultilevel"/>
    <w:tmpl w:val="5124461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nsid w:val="374F17BA"/>
    <w:multiLevelType w:val="hybridMultilevel"/>
    <w:tmpl w:val="35FA0E2C"/>
    <w:lvl w:ilvl="0" w:tplc="D15AFAB8">
      <w:numFmt w:val="bullet"/>
      <w:lvlText w:val="•"/>
      <w:lvlJc w:val="left"/>
      <w:pPr>
        <w:ind w:left="720" w:hanging="360"/>
      </w:pPr>
      <w:rPr>
        <w:rFonts w:ascii="Calibri" w:eastAsiaTheme="minorHAnsi" w:hAnsi="Calibri" w:cs="NimbusRomNo9L-Regu"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3D0C3729"/>
    <w:multiLevelType w:val="multilevel"/>
    <w:tmpl w:val="8A7651A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40040FC7"/>
    <w:multiLevelType w:val="hybridMultilevel"/>
    <w:tmpl w:val="0B8E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5D2EF9"/>
    <w:multiLevelType w:val="hybridMultilevel"/>
    <w:tmpl w:val="0A083CE2"/>
    <w:lvl w:ilvl="0" w:tplc="D15AFAB8">
      <w:numFmt w:val="bullet"/>
      <w:lvlText w:val="•"/>
      <w:lvlJc w:val="left"/>
      <w:pPr>
        <w:ind w:left="720" w:hanging="360"/>
      </w:pPr>
      <w:rPr>
        <w:rFonts w:ascii="Calibri" w:eastAsiaTheme="minorHAnsi" w:hAnsi="Calibri" w:cs="NimbusRomNo9L-Regu"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43D057E0"/>
    <w:multiLevelType w:val="hybridMultilevel"/>
    <w:tmpl w:val="045A604A"/>
    <w:lvl w:ilvl="0" w:tplc="041F0003">
      <w:start w:val="1"/>
      <w:numFmt w:val="bullet"/>
      <w:lvlText w:val="o"/>
      <w:lvlJc w:val="left"/>
      <w:pPr>
        <w:ind w:left="1800" w:hanging="360"/>
      </w:pPr>
      <w:rPr>
        <w:rFonts w:ascii="Courier New" w:hAnsi="Courier New" w:cs="Courier New"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4">
    <w:nsid w:val="4C1D46CD"/>
    <w:multiLevelType w:val="hybridMultilevel"/>
    <w:tmpl w:val="D562C9F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nsid w:val="4E567883"/>
    <w:multiLevelType w:val="hybridMultilevel"/>
    <w:tmpl w:val="39C4A52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nsid w:val="57105036"/>
    <w:multiLevelType w:val="hybridMultilevel"/>
    <w:tmpl w:val="B37291E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nsid w:val="5C0168DD"/>
    <w:multiLevelType w:val="hybridMultilevel"/>
    <w:tmpl w:val="5ACA5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414835"/>
    <w:multiLevelType w:val="hybridMultilevel"/>
    <w:tmpl w:val="06EC052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9">
    <w:nsid w:val="6A0F176F"/>
    <w:multiLevelType w:val="hybridMultilevel"/>
    <w:tmpl w:val="62108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0C3DD9"/>
    <w:multiLevelType w:val="hybridMultilevel"/>
    <w:tmpl w:val="B31238B6"/>
    <w:lvl w:ilvl="0" w:tplc="06126518">
      <w:numFmt w:val="bullet"/>
      <w:lvlText w:val="•"/>
      <w:lvlJc w:val="left"/>
      <w:pPr>
        <w:ind w:left="720" w:hanging="360"/>
      </w:pPr>
      <w:rPr>
        <w:rFonts w:ascii="Calibri" w:eastAsiaTheme="minorHAnsi" w:hAnsi="Calibri" w:cs="SymbolMT"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70926395"/>
    <w:multiLevelType w:val="hybridMultilevel"/>
    <w:tmpl w:val="46E88E24"/>
    <w:lvl w:ilvl="0" w:tplc="D15AFAB8">
      <w:numFmt w:val="bullet"/>
      <w:lvlText w:val="•"/>
      <w:lvlJc w:val="left"/>
      <w:pPr>
        <w:ind w:left="1080" w:hanging="360"/>
      </w:pPr>
      <w:rPr>
        <w:rFonts w:ascii="Calibri" w:eastAsiaTheme="minorHAnsi" w:hAnsi="Calibri" w:cs="NimbusRomNo9L-Regu"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2">
    <w:nsid w:val="74C5784A"/>
    <w:multiLevelType w:val="multilevel"/>
    <w:tmpl w:val="DC8EDDA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76A61695"/>
    <w:multiLevelType w:val="hybridMultilevel"/>
    <w:tmpl w:val="15A8530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4">
    <w:nsid w:val="795C1085"/>
    <w:multiLevelType w:val="hybridMultilevel"/>
    <w:tmpl w:val="CC46177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22"/>
  </w:num>
  <w:num w:numId="2">
    <w:abstractNumId w:val="0"/>
  </w:num>
  <w:num w:numId="3">
    <w:abstractNumId w:val="11"/>
  </w:num>
  <w:num w:numId="4">
    <w:abstractNumId w:val="19"/>
  </w:num>
  <w:num w:numId="5">
    <w:abstractNumId w:val="3"/>
  </w:num>
  <w:num w:numId="6">
    <w:abstractNumId w:val="17"/>
  </w:num>
  <w:num w:numId="7">
    <w:abstractNumId w:val="6"/>
  </w:num>
  <w:num w:numId="8">
    <w:abstractNumId w:val="10"/>
  </w:num>
  <w:num w:numId="9">
    <w:abstractNumId w:val="5"/>
  </w:num>
  <w:num w:numId="10">
    <w:abstractNumId w:val="24"/>
  </w:num>
  <w:num w:numId="11">
    <w:abstractNumId w:val="15"/>
  </w:num>
  <w:num w:numId="12">
    <w:abstractNumId w:val="18"/>
  </w:num>
  <w:num w:numId="13">
    <w:abstractNumId w:val="4"/>
  </w:num>
  <w:num w:numId="14">
    <w:abstractNumId w:val="16"/>
  </w:num>
  <w:num w:numId="15">
    <w:abstractNumId w:val="23"/>
  </w:num>
  <w:num w:numId="16">
    <w:abstractNumId w:val="14"/>
  </w:num>
  <w:num w:numId="17">
    <w:abstractNumId w:val="13"/>
  </w:num>
  <w:num w:numId="18">
    <w:abstractNumId w:val="7"/>
  </w:num>
  <w:num w:numId="19">
    <w:abstractNumId w:val="20"/>
  </w:num>
  <w:num w:numId="20">
    <w:abstractNumId w:val="2"/>
  </w:num>
  <w:num w:numId="21">
    <w:abstractNumId w:val="1"/>
  </w:num>
  <w:num w:numId="22">
    <w:abstractNumId w:val="8"/>
  </w:num>
  <w:num w:numId="23">
    <w:abstractNumId w:val="12"/>
  </w:num>
  <w:num w:numId="24">
    <w:abstractNumId w:val="21"/>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NotAutofitConstrainedTables/>
    <w:splitPgBreakAndParaMark/>
    <w:doNotVertAlignCellWithSp/>
    <w:doNotBreakConstrainedForcedTable/>
    <w:useAnsiKerningPairs/>
    <w:cachedColBalance/>
  </w:compat>
  <w:rsids>
    <w:rsidRoot w:val="00430A75"/>
    <w:rsid w:val="00026721"/>
    <w:rsid w:val="0003389E"/>
    <w:rsid w:val="000C7023"/>
    <w:rsid w:val="000F77C5"/>
    <w:rsid w:val="001309A8"/>
    <w:rsid w:val="001C18BE"/>
    <w:rsid w:val="001E63AD"/>
    <w:rsid w:val="001F488E"/>
    <w:rsid w:val="00276589"/>
    <w:rsid w:val="002E51A9"/>
    <w:rsid w:val="00322ECC"/>
    <w:rsid w:val="00343063"/>
    <w:rsid w:val="003955BB"/>
    <w:rsid w:val="003F299E"/>
    <w:rsid w:val="003F762C"/>
    <w:rsid w:val="00401B99"/>
    <w:rsid w:val="00430A75"/>
    <w:rsid w:val="004B0722"/>
    <w:rsid w:val="00522177"/>
    <w:rsid w:val="00534E05"/>
    <w:rsid w:val="005537CE"/>
    <w:rsid w:val="005D226B"/>
    <w:rsid w:val="005F0009"/>
    <w:rsid w:val="005F7FE2"/>
    <w:rsid w:val="00623123"/>
    <w:rsid w:val="0063727B"/>
    <w:rsid w:val="007252DB"/>
    <w:rsid w:val="00762B7E"/>
    <w:rsid w:val="00766307"/>
    <w:rsid w:val="007B182F"/>
    <w:rsid w:val="007C68C6"/>
    <w:rsid w:val="00826393"/>
    <w:rsid w:val="008628F0"/>
    <w:rsid w:val="008730E5"/>
    <w:rsid w:val="008D2C22"/>
    <w:rsid w:val="008F527E"/>
    <w:rsid w:val="009117F5"/>
    <w:rsid w:val="00922687"/>
    <w:rsid w:val="00924ED6"/>
    <w:rsid w:val="00944593"/>
    <w:rsid w:val="009A5417"/>
    <w:rsid w:val="009A6371"/>
    <w:rsid w:val="009D3D7F"/>
    <w:rsid w:val="009F7AD6"/>
    <w:rsid w:val="00A1332D"/>
    <w:rsid w:val="00A13F7D"/>
    <w:rsid w:val="00A6659F"/>
    <w:rsid w:val="00AB1E5B"/>
    <w:rsid w:val="00AE0672"/>
    <w:rsid w:val="00AF0E38"/>
    <w:rsid w:val="00B73694"/>
    <w:rsid w:val="00B860F3"/>
    <w:rsid w:val="00BA6767"/>
    <w:rsid w:val="00BD7731"/>
    <w:rsid w:val="00C03282"/>
    <w:rsid w:val="00C260F3"/>
    <w:rsid w:val="00C33262"/>
    <w:rsid w:val="00C8666F"/>
    <w:rsid w:val="00D0083D"/>
    <w:rsid w:val="00D24D06"/>
    <w:rsid w:val="00D25250"/>
    <w:rsid w:val="00DB04A5"/>
    <w:rsid w:val="00DB4A39"/>
    <w:rsid w:val="00DD7B49"/>
    <w:rsid w:val="00E2420C"/>
    <w:rsid w:val="00E35FA1"/>
    <w:rsid w:val="00E6714C"/>
    <w:rsid w:val="00E75522"/>
    <w:rsid w:val="00EA5270"/>
    <w:rsid w:val="00FB5599"/>
    <w:rsid w:val="00FB67AF"/>
    <w:rsid w:val="00FD552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383"/>
  </w:style>
  <w:style w:type="paragraph" w:styleId="Heading1">
    <w:name w:val="heading 1"/>
    <w:basedOn w:val="Normal"/>
    <w:next w:val="Normal"/>
    <w:link w:val="Heading1Char"/>
    <w:uiPriority w:val="9"/>
    <w:qFormat/>
    <w:rsid w:val="003F299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F0E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67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99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F299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F299E"/>
    <w:pPr>
      <w:spacing w:before="120" w:after="0"/>
    </w:pPr>
    <w:rPr>
      <w:b/>
    </w:rPr>
  </w:style>
  <w:style w:type="paragraph" w:styleId="TOC2">
    <w:name w:val="toc 2"/>
    <w:basedOn w:val="Normal"/>
    <w:next w:val="Normal"/>
    <w:autoRedefine/>
    <w:uiPriority w:val="39"/>
    <w:unhideWhenUsed/>
    <w:rsid w:val="003F299E"/>
    <w:pPr>
      <w:spacing w:after="0"/>
      <w:ind w:left="240"/>
    </w:pPr>
    <w:rPr>
      <w:b/>
      <w:sz w:val="22"/>
      <w:szCs w:val="22"/>
    </w:rPr>
  </w:style>
  <w:style w:type="paragraph" w:styleId="TOC3">
    <w:name w:val="toc 3"/>
    <w:basedOn w:val="Normal"/>
    <w:next w:val="Normal"/>
    <w:autoRedefine/>
    <w:uiPriority w:val="39"/>
    <w:unhideWhenUsed/>
    <w:rsid w:val="003F299E"/>
    <w:pPr>
      <w:spacing w:after="0"/>
      <w:ind w:left="480"/>
    </w:pPr>
    <w:rPr>
      <w:sz w:val="22"/>
      <w:szCs w:val="22"/>
    </w:rPr>
  </w:style>
  <w:style w:type="paragraph" w:styleId="TOC4">
    <w:name w:val="toc 4"/>
    <w:basedOn w:val="Normal"/>
    <w:next w:val="Normal"/>
    <w:autoRedefine/>
    <w:uiPriority w:val="39"/>
    <w:semiHidden/>
    <w:unhideWhenUsed/>
    <w:rsid w:val="003F299E"/>
    <w:pPr>
      <w:spacing w:after="0"/>
      <w:ind w:left="720"/>
    </w:pPr>
    <w:rPr>
      <w:sz w:val="20"/>
      <w:szCs w:val="20"/>
    </w:rPr>
  </w:style>
  <w:style w:type="paragraph" w:styleId="TOC5">
    <w:name w:val="toc 5"/>
    <w:basedOn w:val="Normal"/>
    <w:next w:val="Normal"/>
    <w:autoRedefine/>
    <w:uiPriority w:val="39"/>
    <w:semiHidden/>
    <w:unhideWhenUsed/>
    <w:rsid w:val="003F299E"/>
    <w:pPr>
      <w:spacing w:after="0"/>
      <w:ind w:left="960"/>
    </w:pPr>
    <w:rPr>
      <w:sz w:val="20"/>
      <w:szCs w:val="20"/>
    </w:rPr>
  </w:style>
  <w:style w:type="paragraph" w:styleId="TOC6">
    <w:name w:val="toc 6"/>
    <w:basedOn w:val="Normal"/>
    <w:next w:val="Normal"/>
    <w:autoRedefine/>
    <w:uiPriority w:val="39"/>
    <w:semiHidden/>
    <w:unhideWhenUsed/>
    <w:rsid w:val="003F299E"/>
    <w:pPr>
      <w:spacing w:after="0"/>
      <w:ind w:left="1200"/>
    </w:pPr>
    <w:rPr>
      <w:sz w:val="20"/>
      <w:szCs w:val="20"/>
    </w:rPr>
  </w:style>
  <w:style w:type="paragraph" w:styleId="TOC7">
    <w:name w:val="toc 7"/>
    <w:basedOn w:val="Normal"/>
    <w:next w:val="Normal"/>
    <w:autoRedefine/>
    <w:uiPriority w:val="39"/>
    <w:semiHidden/>
    <w:unhideWhenUsed/>
    <w:rsid w:val="003F299E"/>
    <w:pPr>
      <w:spacing w:after="0"/>
      <w:ind w:left="1440"/>
    </w:pPr>
    <w:rPr>
      <w:sz w:val="20"/>
      <w:szCs w:val="20"/>
    </w:rPr>
  </w:style>
  <w:style w:type="paragraph" w:styleId="TOC8">
    <w:name w:val="toc 8"/>
    <w:basedOn w:val="Normal"/>
    <w:next w:val="Normal"/>
    <w:autoRedefine/>
    <w:uiPriority w:val="39"/>
    <w:semiHidden/>
    <w:unhideWhenUsed/>
    <w:rsid w:val="003F299E"/>
    <w:pPr>
      <w:spacing w:after="0"/>
      <w:ind w:left="1680"/>
    </w:pPr>
    <w:rPr>
      <w:sz w:val="20"/>
      <w:szCs w:val="20"/>
    </w:rPr>
  </w:style>
  <w:style w:type="paragraph" w:styleId="TOC9">
    <w:name w:val="toc 9"/>
    <w:basedOn w:val="Normal"/>
    <w:next w:val="Normal"/>
    <w:autoRedefine/>
    <w:uiPriority w:val="39"/>
    <w:semiHidden/>
    <w:unhideWhenUsed/>
    <w:rsid w:val="003F299E"/>
    <w:pPr>
      <w:spacing w:after="0"/>
      <w:ind w:left="1920"/>
    </w:pPr>
    <w:rPr>
      <w:sz w:val="20"/>
      <w:szCs w:val="20"/>
    </w:rPr>
  </w:style>
  <w:style w:type="paragraph" w:styleId="ListParagraph">
    <w:name w:val="List Paragraph"/>
    <w:basedOn w:val="Normal"/>
    <w:uiPriority w:val="34"/>
    <w:qFormat/>
    <w:rsid w:val="001F488E"/>
    <w:pPr>
      <w:ind w:left="720"/>
      <w:contextualSpacing/>
    </w:pPr>
  </w:style>
  <w:style w:type="paragraph" w:styleId="FootnoteText">
    <w:name w:val="footnote text"/>
    <w:basedOn w:val="Normal"/>
    <w:link w:val="FootnoteTextChar"/>
    <w:uiPriority w:val="99"/>
    <w:semiHidden/>
    <w:unhideWhenUsed/>
    <w:rsid w:val="00AF0E38"/>
    <w:pPr>
      <w:spacing w:after="0"/>
    </w:pPr>
    <w:rPr>
      <w:sz w:val="20"/>
      <w:szCs w:val="20"/>
    </w:rPr>
  </w:style>
  <w:style w:type="character" w:customStyle="1" w:styleId="FootnoteTextChar">
    <w:name w:val="Footnote Text Char"/>
    <w:basedOn w:val="DefaultParagraphFont"/>
    <w:link w:val="FootnoteText"/>
    <w:uiPriority w:val="99"/>
    <w:semiHidden/>
    <w:rsid w:val="00AF0E38"/>
    <w:rPr>
      <w:sz w:val="20"/>
      <w:szCs w:val="20"/>
    </w:rPr>
  </w:style>
  <w:style w:type="character" w:styleId="FootnoteReference">
    <w:name w:val="footnote reference"/>
    <w:basedOn w:val="DefaultParagraphFont"/>
    <w:uiPriority w:val="99"/>
    <w:semiHidden/>
    <w:unhideWhenUsed/>
    <w:rsid w:val="00AF0E38"/>
    <w:rPr>
      <w:vertAlign w:val="superscript"/>
    </w:rPr>
  </w:style>
  <w:style w:type="character" w:customStyle="1" w:styleId="Heading2Char">
    <w:name w:val="Heading 2 Char"/>
    <w:basedOn w:val="DefaultParagraphFont"/>
    <w:link w:val="Heading2"/>
    <w:uiPriority w:val="9"/>
    <w:rsid w:val="00AF0E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67A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B67AF"/>
    <w:rPr>
      <w:color w:val="0000FF" w:themeColor="hyperlink"/>
      <w:u w:val="single"/>
    </w:rPr>
  </w:style>
  <w:style w:type="paragraph" w:styleId="BalloonText">
    <w:name w:val="Balloon Text"/>
    <w:basedOn w:val="Normal"/>
    <w:link w:val="BalloonTextChar"/>
    <w:uiPriority w:val="99"/>
    <w:semiHidden/>
    <w:unhideWhenUsed/>
    <w:rsid w:val="0027658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589"/>
    <w:rPr>
      <w:rFonts w:ascii="Tahoma" w:hAnsi="Tahoma" w:cs="Tahoma"/>
      <w:sz w:val="16"/>
      <w:szCs w:val="16"/>
    </w:rPr>
  </w:style>
  <w:style w:type="character" w:styleId="CommentReference">
    <w:name w:val="annotation reference"/>
    <w:basedOn w:val="DefaultParagraphFont"/>
    <w:uiPriority w:val="99"/>
    <w:semiHidden/>
    <w:unhideWhenUsed/>
    <w:rsid w:val="005F0009"/>
    <w:rPr>
      <w:sz w:val="16"/>
      <w:szCs w:val="16"/>
    </w:rPr>
  </w:style>
  <w:style w:type="paragraph" w:styleId="CommentText">
    <w:name w:val="annotation text"/>
    <w:basedOn w:val="Normal"/>
    <w:link w:val="CommentTextChar"/>
    <w:uiPriority w:val="99"/>
    <w:semiHidden/>
    <w:unhideWhenUsed/>
    <w:rsid w:val="005F0009"/>
    <w:rPr>
      <w:sz w:val="20"/>
      <w:szCs w:val="20"/>
    </w:rPr>
  </w:style>
  <w:style w:type="character" w:customStyle="1" w:styleId="CommentTextChar">
    <w:name w:val="Comment Text Char"/>
    <w:basedOn w:val="DefaultParagraphFont"/>
    <w:link w:val="CommentText"/>
    <w:uiPriority w:val="99"/>
    <w:semiHidden/>
    <w:rsid w:val="005F0009"/>
    <w:rPr>
      <w:sz w:val="20"/>
      <w:szCs w:val="20"/>
    </w:rPr>
  </w:style>
  <w:style w:type="paragraph" w:styleId="CommentSubject">
    <w:name w:val="annotation subject"/>
    <w:basedOn w:val="CommentText"/>
    <w:next w:val="CommentText"/>
    <w:link w:val="CommentSubjectChar"/>
    <w:uiPriority w:val="99"/>
    <w:semiHidden/>
    <w:unhideWhenUsed/>
    <w:rsid w:val="005F0009"/>
    <w:rPr>
      <w:b/>
      <w:bCs/>
    </w:rPr>
  </w:style>
  <w:style w:type="character" w:customStyle="1" w:styleId="CommentSubjectChar">
    <w:name w:val="Comment Subject Char"/>
    <w:basedOn w:val="CommentTextChar"/>
    <w:link w:val="CommentSubject"/>
    <w:uiPriority w:val="99"/>
    <w:semiHidden/>
    <w:rsid w:val="005F0009"/>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168.144.77.100/svn/cmpe451-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C7D008E-B92A-47BA-8899-23AF181A1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8</Pages>
  <Words>2064</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Emmar Kardeşlik</dc:creator>
  <cp:keywords/>
  <cp:lastModifiedBy>gul</cp:lastModifiedBy>
  <cp:revision>5</cp:revision>
  <cp:lastPrinted>2010-10-30T14:50:00Z</cp:lastPrinted>
  <dcterms:created xsi:type="dcterms:W3CDTF">2010-10-11T16:53:00Z</dcterms:created>
  <dcterms:modified xsi:type="dcterms:W3CDTF">2010-11-25T21:39:00Z</dcterms:modified>
</cp:coreProperties>
</file>